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099CE" w14:textId="44EABA29" w:rsidR="00785611" w:rsidRDefault="00785611">
      <w:pPr>
        <w:jc w:val="both"/>
        <w:rPr>
          <w:rFonts w:ascii="NewsGotT" w:hAnsi="NewsGotT" w:cs="NewsGotT"/>
          <w:b/>
          <w:sz w:val="24"/>
        </w:rPr>
      </w:pPr>
      <w:r>
        <w:rPr>
          <w:rFonts w:ascii="NewsGotT" w:hAnsi="NewsGotT" w:cs="NewsGotT"/>
          <w:sz w:val="24"/>
        </w:rPr>
        <w:t xml:space="preserve">                                                       </w:t>
      </w:r>
      <w:r>
        <w:rPr>
          <w:rFonts w:ascii="NewsGotT" w:hAnsi="NewsGotT" w:cs="NewsGotT"/>
          <w:b/>
          <w:sz w:val="24"/>
        </w:rPr>
        <w:t>ESTATUTOS</w:t>
      </w:r>
      <w:del w:id="0" w:author="carmenJara" w:date="2018-10-29T20:16:00Z">
        <w:r w:rsidR="007852A4">
          <w:rPr>
            <w:rStyle w:val="Caracteresdenotaalpie"/>
            <w:rFonts w:ascii="NewsGotT" w:hAnsi="NewsGotT" w:cs="NewsGotT"/>
            <w:b/>
            <w:sz w:val="24"/>
          </w:rPr>
          <w:footnoteReference w:id="2"/>
        </w:r>
        <w:r w:rsidR="007852A4">
          <w:rPr>
            <w:rFonts w:ascii="NewsGotT" w:hAnsi="NewsGotT" w:cs="NewsGotT"/>
            <w:b/>
            <w:sz w:val="24"/>
          </w:rPr>
          <w:delText xml:space="preserve"> </w:delText>
        </w:r>
      </w:del>
    </w:p>
    <w:p w14:paraId="23194D01" w14:textId="77777777" w:rsidR="00785611" w:rsidRDefault="00785611">
      <w:pPr>
        <w:jc w:val="both"/>
        <w:rPr>
          <w:rFonts w:ascii="NewsGotT" w:hAnsi="NewsGotT" w:cs="NewsGotT"/>
          <w:b/>
          <w:sz w:val="24"/>
        </w:rPr>
      </w:pPr>
    </w:p>
    <w:p w14:paraId="7124C52C" w14:textId="77777777" w:rsidR="00000000" w:rsidRDefault="007852A4">
      <w:pPr>
        <w:jc w:val="both"/>
        <w:rPr>
          <w:del w:id="3" w:author="carmenJara" w:date="2018-10-29T20:16:00Z"/>
          <w:rFonts w:ascii="NewsGotT" w:hAnsi="NewsGotT" w:cs="NewsGotT"/>
          <w:sz w:val="24"/>
        </w:rPr>
      </w:pPr>
      <w:del w:id="4" w:author="carmenJara" w:date="2018-10-29T20:16:00Z">
        <w:r>
          <w:rPr>
            <w:rFonts w:ascii="NewsGotT" w:hAnsi="NewsGotT" w:cs="NewsGotT"/>
            <w:b/>
            <w:sz w:val="24"/>
          </w:rPr>
          <w:delText>ASOCIACIÓN _______________________________________________________</w:delText>
        </w:r>
      </w:del>
    </w:p>
    <w:p w14:paraId="2AAD1D33" w14:textId="77777777" w:rsidR="00000000" w:rsidRDefault="007852A4">
      <w:pPr>
        <w:jc w:val="both"/>
        <w:rPr>
          <w:del w:id="5" w:author="carmenJara" w:date="2018-10-29T20:16:00Z"/>
          <w:rFonts w:ascii="NewsGotT" w:hAnsi="NewsGotT" w:cs="NewsGotT"/>
          <w:sz w:val="24"/>
        </w:rPr>
      </w:pPr>
    </w:p>
    <w:p w14:paraId="1CABD8B0" w14:textId="77777777" w:rsidR="00785611" w:rsidRDefault="001808A1">
      <w:pPr>
        <w:jc w:val="both"/>
        <w:rPr>
          <w:ins w:id="6" w:author="carmenJara" w:date="2018-10-29T20:16:00Z"/>
          <w:rFonts w:ascii="NewsGotT" w:hAnsi="NewsGotT" w:cs="NewsGotT"/>
          <w:sz w:val="24"/>
        </w:rPr>
      </w:pPr>
      <w:ins w:id="7" w:author="carmenJara" w:date="2018-10-29T20:16:00Z">
        <w:r w:rsidRPr="00EA4DC1">
          <w:rPr>
            <w:rFonts w:ascii="NewsGotT" w:hAnsi="NewsGotT" w:cs="NewsGotT"/>
            <w:b/>
            <w:sz w:val="22"/>
            <w:szCs w:val="22"/>
          </w:rPr>
          <w:t xml:space="preserve">ASOCIACIÓN </w:t>
        </w:r>
        <w:r w:rsidRPr="00EA4DC1">
          <w:rPr>
            <w:rFonts w:ascii="NewsGotT" w:hAnsi="NewsGotT"/>
            <w:b/>
            <w:color w:val="000000"/>
            <w:sz w:val="22"/>
            <w:szCs w:val="22"/>
          </w:rPr>
          <w:t xml:space="preserve"> DE ALUMNAS Y EX-ALUMNAS DE LA ESCUELA TÉCNICA DE INGENIERÍA INFORMÁTICA DE LA UNIVERSIDAD DE SEVILLA</w:t>
        </w:r>
        <w:r>
          <w:rPr>
            <w:rFonts w:ascii="NewsGotT" w:hAnsi="NewsGotT"/>
            <w:b/>
            <w:color w:val="000000"/>
            <w:sz w:val="22"/>
            <w:szCs w:val="22"/>
          </w:rPr>
          <w:t xml:space="preserve"> </w:t>
        </w:r>
        <w:proofErr w:type="spellStart"/>
        <w:r w:rsidRPr="00EA4DC1">
          <w:rPr>
            <w:rFonts w:ascii="NewsGotT" w:hAnsi="NewsGotT" w:cs="NewsGotT"/>
            <w:b/>
            <w:sz w:val="22"/>
            <w:szCs w:val="22"/>
          </w:rPr>
          <w:t>iiwoman</w:t>
        </w:r>
        <w:proofErr w:type="spellEnd"/>
      </w:ins>
    </w:p>
    <w:p w14:paraId="07A489B2" w14:textId="77777777" w:rsidR="00785611" w:rsidRDefault="00785611">
      <w:pPr>
        <w:jc w:val="both"/>
        <w:rPr>
          <w:rFonts w:ascii="NewsGotT" w:hAnsi="NewsGotT" w:cs="NewsGotT"/>
          <w:sz w:val="24"/>
        </w:rPr>
      </w:pPr>
      <w:bookmarkStart w:id="8" w:name="_GoBack"/>
      <w:bookmarkEnd w:id="8"/>
    </w:p>
    <w:p w14:paraId="4E431627" w14:textId="77777777" w:rsidR="00785611" w:rsidRDefault="00785611">
      <w:pPr>
        <w:pStyle w:val="Ttulo3"/>
      </w:pPr>
      <w:r>
        <w:t xml:space="preserve">                                                         CAPÍTULO I</w:t>
      </w:r>
    </w:p>
    <w:p w14:paraId="7EB5C19D" w14:textId="77777777" w:rsidR="00785611" w:rsidRDefault="00785611">
      <w:pPr>
        <w:jc w:val="both"/>
        <w:rPr>
          <w:rFonts w:ascii="NewsGotT" w:hAnsi="NewsGotT" w:cs="NewsGotT"/>
          <w:b/>
          <w:sz w:val="24"/>
        </w:rPr>
      </w:pPr>
    </w:p>
    <w:p w14:paraId="1DD19002" w14:textId="77777777" w:rsidR="00785611" w:rsidRDefault="00785611" w:rsidP="00511063">
      <w:pPr>
        <w:ind w:left="708" w:hanging="708"/>
        <w:jc w:val="both"/>
        <w:rPr>
          <w:rFonts w:ascii="NewsGotT" w:hAnsi="NewsGotT" w:cs="NewsGotT"/>
          <w:sz w:val="24"/>
        </w:rPr>
        <w:pPrChange w:id="9" w:author="carmenJara" w:date="2018-10-29T20:16:00Z">
          <w:pPr>
            <w:jc w:val="both"/>
          </w:pPr>
        </w:pPrChange>
      </w:pPr>
      <w:r>
        <w:rPr>
          <w:rFonts w:ascii="NewsGotT" w:hAnsi="NewsGotT" w:cs="NewsGotT"/>
          <w:b/>
          <w:sz w:val="24"/>
        </w:rPr>
        <w:t xml:space="preserve">                                           DISPOSICIONES GENERALES</w:t>
      </w:r>
    </w:p>
    <w:p w14:paraId="0B8E6CD4" w14:textId="77777777" w:rsidR="00785611" w:rsidRDefault="00785611">
      <w:pPr>
        <w:jc w:val="both"/>
        <w:rPr>
          <w:rFonts w:ascii="NewsGotT" w:hAnsi="NewsGotT" w:cs="NewsGotT"/>
          <w:sz w:val="24"/>
        </w:rPr>
      </w:pPr>
    </w:p>
    <w:p w14:paraId="71F1BB28" w14:textId="77777777" w:rsidR="00785611" w:rsidRDefault="00785611">
      <w:pPr>
        <w:jc w:val="both"/>
        <w:rPr>
          <w:rFonts w:ascii="NewsGotT" w:hAnsi="NewsGotT" w:cs="NewsGotT"/>
          <w:sz w:val="24"/>
        </w:rPr>
      </w:pPr>
      <w:r>
        <w:rPr>
          <w:rFonts w:ascii="NewsGotT" w:hAnsi="NewsGotT" w:cs="NewsGotT"/>
          <w:sz w:val="24"/>
        </w:rPr>
        <w:t>Artículo 1</w:t>
      </w:r>
      <w:r>
        <w:rPr>
          <w:rFonts w:ascii="NewsGotT" w:hAnsi="NewsGotT" w:cs="NewsGotT"/>
          <w:b/>
          <w:sz w:val="24"/>
        </w:rPr>
        <w:t xml:space="preserve">. </w:t>
      </w:r>
      <w:r>
        <w:rPr>
          <w:rFonts w:ascii="NewsGotT" w:hAnsi="NewsGotT" w:cs="NewsGotT"/>
          <w:sz w:val="24"/>
        </w:rPr>
        <w:t xml:space="preserve"> Denominación y naturaleza.</w:t>
      </w:r>
    </w:p>
    <w:p w14:paraId="61A5EBEF" w14:textId="77777777" w:rsidR="00785611" w:rsidRDefault="00785611">
      <w:pPr>
        <w:jc w:val="both"/>
        <w:rPr>
          <w:rFonts w:ascii="NewsGotT" w:hAnsi="NewsGotT" w:cs="NewsGotT"/>
          <w:sz w:val="24"/>
        </w:rPr>
      </w:pPr>
    </w:p>
    <w:p w14:paraId="35591A26" w14:textId="13DC9784" w:rsidR="00785611" w:rsidRDefault="00785611">
      <w:pPr>
        <w:jc w:val="both"/>
        <w:rPr>
          <w:rFonts w:ascii="NewsGotT" w:hAnsi="NewsGotT" w:cs="NewsGotT"/>
          <w:sz w:val="24"/>
        </w:rPr>
      </w:pPr>
      <w:r>
        <w:rPr>
          <w:rFonts w:ascii="NewsGotT" w:hAnsi="NewsGotT" w:cs="NewsGotT"/>
          <w:sz w:val="24"/>
        </w:rPr>
        <w:tab/>
        <w:t xml:space="preserve">Con la denominación de </w:t>
      </w:r>
      <w:r w:rsidRPr="00EA4DC1">
        <w:rPr>
          <w:rFonts w:ascii="NewsGotT" w:hAnsi="NewsGotT"/>
          <w:b/>
          <w:sz w:val="22"/>
          <w:rPrChange w:id="10" w:author="carmenJara" w:date="2018-10-29T20:16:00Z">
            <w:rPr>
              <w:rFonts w:ascii="NewsGotT" w:hAnsi="NewsGotT"/>
              <w:sz w:val="24"/>
            </w:rPr>
          </w:rPrChange>
        </w:rPr>
        <w:t>ASOCIACIÓN</w:t>
      </w:r>
      <w:del w:id="11" w:author="carmenJara" w:date="2018-10-29T20:16:00Z">
        <w:r w:rsidR="007852A4">
          <w:rPr>
            <w:rStyle w:val="Caracteresdenotaalpie"/>
            <w:rFonts w:ascii="NewsGotT" w:hAnsi="NewsGotT" w:cs="NewsGotT"/>
            <w:sz w:val="24"/>
          </w:rPr>
          <w:footnoteReference w:id="3"/>
        </w:r>
        <w:r w:rsidR="007852A4">
          <w:rPr>
            <w:rFonts w:ascii="NewsGotT" w:hAnsi="NewsGotT" w:cs="NewsGotT"/>
            <w:sz w:val="24"/>
          </w:rPr>
          <w:delText xml:space="preserve"> __________________________,</w:delText>
        </w:r>
      </w:del>
      <w:ins w:id="19" w:author="carmenJara" w:date="2018-10-29T20:16:00Z">
        <w:r w:rsidR="00E21CC5" w:rsidRPr="00EA4DC1">
          <w:rPr>
            <w:rFonts w:ascii="NewsGotT" w:hAnsi="NewsGotT" w:cs="NewsGotT"/>
            <w:b/>
            <w:sz w:val="22"/>
            <w:szCs w:val="22"/>
          </w:rPr>
          <w:t xml:space="preserve"> </w:t>
        </w:r>
        <w:r w:rsidR="00EA4DC1" w:rsidRPr="00EA4DC1">
          <w:rPr>
            <w:rFonts w:ascii="NewsGotT" w:hAnsi="NewsGotT"/>
            <w:b/>
            <w:color w:val="000000"/>
            <w:sz w:val="22"/>
            <w:szCs w:val="22"/>
          </w:rPr>
          <w:t xml:space="preserve"> DE ALUMNAS Y EX-ALUMNAS DE LA ESCUELA TÉCNICA DE INGENIERÍA INFORMÁTICA DE LA UNIVERSIDAD DE SEVILLA</w:t>
        </w:r>
        <w:r w:rsidR="00EA4DC1">
          <w:rPr>
            <w:rFonts w:ascii="NewsGotT" w:hAnsi="NewsGotT"/>
            <w:b/>
            <w:color w:val="000000"/>
            <w:sz w:val="22"/>
            <w:szCs w:val="22"/>
          </w:rPr>
          <w:t xml:space="preserve"> </w:t>
        </w:r>
        <w:proofErr w:type="spellStart"/>
        <w:r w:rsidR="00EA4DC1" w:rsidRPr="00EA4DC1">
          <w:rPr>
            <w:rFonts w:ascii="NewsGotT" w:hAnsi="NewsGotT" w:cs="NewsGotT"/>
            <w:b/>
            <w:sz w:val="22"/>
            <w:szCs w:val="22"/>
          </w:rPr>
          <w:t>iiwoman</w:t>
        </w:r>
        <w:proofErr w:type="spellEnd"/>
        <w:r>
          <w:rPr>
            <w:rFonts w:ascii="NewsGotT" w:hAnsi="NewsGotT" w:cs="NewsGotT"/>
            <w:sz w:val="24"/>
          </w:rPr>
          <w:t>,</w:t>
        </w:r>
      </w:ins>
      <w:r>
        <w:rPr>
          <w:rFonts w:ascii="NewsGotT" w:hAnsi="NewsGotT" w:cs="NewsGotT"/>
          <w:sz w:val="24"/>
        </w:rPr>
        <w:t xml:space="preserve"> se constituye en </w:t>
      </w:r>
      <w:del w:id="20" w:author="carmenJara" w:date="2018-10-29T20:16:00Z">
        <w:r w:rsidR="007852A4">
          <w:rPr>
            <w:rFonts w:ascii="NewsGotT" w:hAnsi="NewsGotT" w:cs="NewsGotT"/>
            <w:sz w:val="24"/>
          </w:rPr>
          <w:delText>___________________ (provincia),</w:delText>
        </w:r>
      </w:del>
      <w:ins w:id="21" w:author="carmenJara" w:date="2018-10-29T20:16:00Z">
        <w:r w:rsidR="00EA4DC1">
          <w:rPr>
            <w:rFonts w:ascii="NewsGotT" w:hAnsi="NewsGotT" w:cs="NewsGotT"/>
            <w:sz w:val="24"/>
          </w:rPr>
          <w:t>Sevilla,</w:t>
        </w:r>
      </w:ins>
      <w:r w:rsidR="00EA4DC1">
        <w:rPr>
          <w:rFonts w:ascii="NewsGotT" w:hAnsi="NewsGotT" w:cs="NewsGotT"/>
          <w:sz w:val="24"/>
        </w:rPr>
        <w:t xml:space="preserve"> el día </w:t>
      </w:r>
      <w:del w:id="22" w:author="carmenJara" w:date="2018-10-29T20:16:00Z">
        <w:r w:rsidR="007852A4">
          <w:rPr>
            <w:rFonts w:ascii="NewsGotT" w:hAnsi="NewsGotT" w:cs="NewsGotT"/>
            <w:sz w:val="24"/>
          </w:rPr>
          <w:delText>____</w:delText>
        </w:r>
      </w:del>
      <w:ins w:id="23" w:author="carmenJara" w:date="2018-10-29T20:16:00Z">
        <w:r w:rsidR="00EA4DC1">
          <w:rPr>
            <w:rFonts w:ascii="NewsGotT" w:hAnsi="NewsGotT" w:cs="NewsGotT"/>
            <w:sz w:val="24"/>
          </w:rPr>
          <w:t>29</w:t>
        </w:r>
      </w:ins>
      <w:r>
        <w:rPr>
          <w:rFonts w:ascii="NewsGotT" w:hAnsi="NewsGotT" w:cs="NewsGotT"/>
          <w:sz w:val="24"/>
        </w:rPr>
        <w:t xml:space="preserve"> de</w:t>
      </w:r>
      <w:r w:rsidR="00E21CC5">
        <w:rPr>
          <w:rFonts w:ascii="NewsGotT" w:hAnsi="NewsGotT" w:cs="NewsGotT"/>
          <w:sz w:val="24"/>
        </w:rPr>
        <w:t xml:space="preserve"> </w:t>
      </w:r>
      <w:del w:id="24" w:author="carmenJara" w:date="2018-10-29T20:16:00Z">
        <w:r w:rsidR="007852A4">
          <w:rPr>
            <w:rFonts w:ascii="NewsGotT" w:hAnsi="NewsGotT" w:cs="NewsGotT"/>
            <w:sz w:val="24"/>
          </w:rPr>
          <w:delText>_______________,</w:delText>
        </w:r>
      </w:del>
      <w:ins w:id="25" w:author="carmenJara" w:date="2018-10-29T20:16:00Z">
        <w:r w:rsidR="00E21CC5">
          <w:rPr>
            <w:rFonts w:ascii="NewsGotT" w:hAnsi="NewsGotT" w:cs="NewsGotT"/>
            <w:sz w:val="24"/>
          </w:rPr>
          <w:t>octubre</w:t>
        </w:r>
      </w:ins>
      <w:r>
        <w:rPr>
          <w:rFonts w:ascii="NewsGotT" w:hAnsi="NewsGotT" w:cs="NewsGotT"/>
          <w:sz w:val="24"/>
        </w:rPr>
        <w:t xml:space="preserve"> de </w:t>
      </w:r>
      <w:del w:id="26" w:author="carmenJara" w:date="2018-10-29T20:16:00Z">
        <w:r w:rsidR="007852A4">
          <w:rPr>
            <w:rFonts w:ascii="NewsGotT" w:hAnsi="NewsGotT" w:cs="NewsGotT"/>
            <w:sz w:val="24"/>
          </w:rPr>
          <w:delText>2___,</w:delText>
        </w:r>
      </w:del>
      <w:ins w:id="27" w:author="carmenJara" w:date="2018-10-29T20:16:00Z">
        <w:r>
          <w:rPr>
            <w:rFonts w:ascii="NewsGotT" w:hAnsi="NewsGotT" w:cs="NewsGotT"/>
            <w:sz w:val="24"/>
          </w:rPr>
          <w:t>2</w:t>
        </w:r>
        <w:r w:rsidR="00E21CC5">
          <w:rPr>
            <w:rFonts w:ascii="NewsGotT" w:hAnsi="NewsGotT" w:cs="NewsGotT"/>
            <w:sz w:val="24"/>
          </w:rPr>
          <w:t>018</w:t>
        </w:r>
        <w:r>
          <w:rPr>
            <w:rFonts w:ascii="NewsGotT" w:hAnsi="NewsGotT" w:cs="NewsGotT"/>
            <w:sz w:val="24"/>
          </w:rPr>
          <w:t>,</w:t>
        </w:r>
      </w:ins>
      <w:r>
        <w:rPr>
          <w:rFonts w:ascii="NewsGotT" w:hAnsi="NewsGotT" w:cs="NewsGotT"/>
          <w:sz w:val="24"/>
        </w:rPr>
        <w:t xml:space="preserve"> una organización de naturaleza asociativa y sin ánimo de lucro, al amparo de lo dispuesto en el artículo 22 de la Constitución Española, en la Ley Orgánica 1/2002, de 22 de marzo, reguladora del Derecho de Asociación y demás disposiciones vigentes dictadas en desarrollo y aplicación de aquélla, en la Ley 4/2006, de 23 de junio, de Asociaciones de Andalucía, así como en las disposiciones normativas concordantes. </w:t>
      </w:r>
    </w:p>
    <w:p w14:paraId="364CF3FB" w14:textId="77777777" w:rsidR="00785611" w:rsidRDefault="00785611">
      <w:pPr>
        <w:ind w:firstLine="708"/>
        <w:jc w:val="both"/>
        <w:rPr>
          <w:rFonts w:ascii="NewsGotT" w:hAnsi="NewsGotT" w:cs="NewsGotT"/>
          <w:sz w:val="24"/>
        </w:rPr>
      </w:pPr>
      <w:r>
        <w:rPr>
          <w:rFonts w:ascii="NewsGotT" w:hAnsi="NewsGotT" w:cs="NewsGotT"/>
          <w:sz w:val="24"/>
        </w:rPr>
        <w:t xml:space="preserve">El régimen de la Asociación se determinará por lo dispuesto en los </w:t>
      </w:r>
      <w:proofErr w:type="gramStart"/>
      <w:r>
        <w:rPr>
          <w:rFonts w:ascii="NewsGotT" w:hAnsi="NewsGotT" w:cs="NewsGotT"/>
          <w:sz w:val="24"/>
        </w:rPr>
        <w:t>presentes</w:t>
      </w:r>
      <w:proofErr w:type="gramEnd"/>
      <w:r>
        <w:rPr>
          <w:rFonts w:ascii="NewsGotT" w:hAnsi="NewsGotT" w:cs="NewsGotT"/>
          <w:sz w:val="24"/>
        </w:rPr>
        <w:t xml:space="preserve"> Estatutos.</w:t>
      </w:r>
    </w:p>
    <w:p w14:paraId="4138A54C" w14:textId="77777777" w:rsidR="00785611" w:rsidRDefault="00785611">
      <w:pPr>
        <w:jc w:val="both"/>
        <w:rPr>
          <w:rFonts w:ascii="NewsGotT" w:hAnsi="NewsGotT" w:cs="NewsGotT"/>
          <w:sz w:val="24"/>
        </w:rPr>
      </w:pPr>
    </w:p>
    <w:p w14:paraId="352A2888" w14:textId="77777777" w:rsidR="00785611" w:rsidRDefault="00785611">
      <w:pPr>
        <w:jc w:val="both"/>
        <w:rPr>
          <w:rFonts w:ascii="NewsGotT" w:hAnsi="NewsGotT" w:cs="NewsGotT"/>
          <w:sz w:val="24"/>
        </w:rPr>
      </w:pPr>
      <w:r>
        <w:rPr>
          <w:rFonts w:ascii="NewsGotT" w:hAnsi="NewsGotT" w:cs="NewsGotT"/>
          <w:sz w:val="24"/>
        </w:rPr>
        <w:t>Artículo 2.</w:t>
      </w:r>
      <w:r>
        <w:rPr>
          <w:rFonts w:ascii="NewsGotT" w:hAnsi="NewsGotT" w:cs="NewsGotT"/>
          <w:b/>
          <w:sz w:val="24"/>
        </w:rPr>
        <w:t xml:space="preserve"> </w:t>
      </w:r>
      <w:r>
        <w:rPr>
          <w:rFonts w:ascii="NewsGotT" w:hAnsi="NewsGotT" w:cs="NewsGotT"/>
          <w:sz w:val="24"/>
        </w:rPr>
        <w:t xml:space="preserve"> Personalidad y capacidad.</w:t>
      </w:r>
    </w:p>
    <w:p w14:paraId="2D61ADAB" w14:textId="77777777" w:rsidR="00785611" w:rsidRDefault="00785611">
      <w:pPr>
        <w:jc w:val="both"/>
        <w:rPr>
          <w:rFonts w:ascii="NewsGotT" w:hAnsi="NewsGotT" w:cs="NewsGotT"/>
          <w:sz w:val="24"/>
        </w:rPr>
      </w:pPr>
    </w:p>
    <w:p w14:paraId="17503ECF" w14:textId="77777777" w:rsidR="00785611" w:rsidRDefault="00785611">
      <w:pPr>
        <w:pStyle w:val="Textoindependiente"/>
        <w:rPr>
          <w:rFonts w:ascii="NewsGotT" w:hAnsi="NewsGotT" w:cs="NewsGotT"/>
        </w:rPr>
      </w:pPr>
      <w:r>
        <w:rPr>
          <w:rFonts w:ascii="NewsGotT" w:hAnsi="NewsGotT" w:cs="NewsGotT"/>
        </w:rPr>
        <w:tab/>
        <w:t>La Asociación constituida tiene personalidad jurídica propia y plena capacidad de obrar, pudiendo realizar, en consecuencia, todos aquellos actos que sean necesarios para el cumplimiento de la finalidad para la que ha sido creada, con sujeción a lo establecido en el ordenamiento jurídico.</w:t>
      </w:r>
    </w:p>
    <w:p w14:paraId="7C863BD3" w14:textId="77777777" w:rsidR="00785611" w:rsidRDefault="00785611">
      <w:pPr>
        <w:jc w:val="both"/>
        <w:rPr>
          <w:rFonts w:ascii="NewsGotT" w:hAnsi="NewsGotT" w:cs="NewsGotT"/>
          <w:sz w:val="24"/>
        </w:rPr>
      </w:pPr>
    </w:p>
    <w:p w14:paraId="44B2096F" w14:textId="77777777" w:rsidR="00785611" w:rsidRDefault="00785611">
      <w:pPr>
        <w:jc w:val="both"/>
        <w:rPr>
          <w:rFonts w:ascii="NewsGotT" w:hAnsi="NewsGotT" w:cs="NewsGotT"/>
          <w:sz w:val="24"/>
        </w:rPr>
      </w:pPr>
      <w:r>
        <w:rPr>
          <w:rFonts w:ascii="NewsGotT" w:hAnsi="NewsGotT" w:cs="NewsGotT"/>
          <w:sz w:val="24"/>
        </w:rPr>
        <w:t>Artículo 3.  Nacionalidad y domicilio.</w:t>
      </w:r>
    </w:p>
    <w:p w14:paraId="7D20C3DB" w14:textId="77777777" w:rsidR="00785611" w:rsidRDefault="00785611">
      <w:pPr>
        <w:jc w:val="both"/>
        <w:rPr>
          <w:rFonts w:ascii="NewsGotT" w:hAnsi="NewsGotT" w:cs="NewsGotT"/>
          <w:sz w:val="24"/>
        </w:rPr>
      </w:pPr>
    </w:p>
    <w:p w14:paraId="6D06B546" w14:textId="77777777" w:rsidR="00785611" w:rsidRDefault="00785611">
      <w:pPr>
        <w:pStyle w:val="Textoindependiente"/>
        <w:rPr>
          <w:rFonts w:ascii="NewsGotT" w:hAnsi="NewsGotT" w:cs="NewsGotT"/>
        </w:rPr>
      </w:pPr>
      <w:r>
        <w:rPr>
          <w:rFonts w:ascii="NewsGotT" w:hAnsi="NewsGotT" w:cs="NewsGotT"/>
        </w:rPr>
        <w:tab/>
        <w:t>La Asociación que se crea tiene nacionalidad española.</w:t>
      </w:r>
    </w:p>
    <w:p w14:paraId="35651D11" w14:textId="53448597" w:rsidR="00785611" w:rsidRDefault="00785611">
      <w:pPr>
        <w:pStyle w:val="Textoindependiente"/>
        <w:rPr>
          <w:rFonts w:ascii="NewsGotT" w:hAnsi="NewsGotT" w:cs="NewsGotT"/>
        </w:rPr>
      </w:pPr>
      <w:r>
        <w:rPr>
          <w:rFonts w:ascii="NewsGotT" w:hAnsi="NewsGotT" w:cs="NewsGotT"/>
        </w:rPr>
        <w:tab/>
        <w:t xml:space="preserve">El domicilio social de la Asociación radicará en la </w:t>
      </w:r>
      <w:del w:id="28" w:author="carmenJara" w:date="2018-10-29T20:16:00Z">
        <w:r w:rsidR="007852A4">
          <w:rPr>
            <w:rFonts w:ascii="NewsGotT" w:hAnsi="NewsGotT" w:cs="NewsGotT"/>
          </w:rPr>
          <w:delText>calle/plaza _______________________</w:delText>
        </w:r>
      </w:del>
      <w:ins w:id="29" w:author="carmenJara" w:date="2018-10-29T20:16:00Z">
        <w:r w:rsidR="00EA4DC1">
          <w:rPr>
            <w:rFonts w:ascii="NewsGotT" w:hAnsi="NewsGotT" w:cs="NewsGotT"/>
          </w:rPr>
          <w:t>urbanización Huerta Grande</w:t>
        </w:r>
      </w:ins>
      <w:r w:rsidR="00EA4DC1">
        <w:rPr>
          <w:rFonts w:ascii="NewsGotT" w:hAnsi="NewsGotT" w:cs="NewsGotT"/>
        </w:rPr>
        <w:t xml:space="preserve"> </w:t>
      </w:r>
      <w:r w:rsidR="00F44FAB">
        <w:rPr>
          <w:rFonts w:ascii="NewsGotT" w:hAnsi="NewsGotT" w:cs="NewsGotT"/>
        </w:rPr>
        <w:t xml:space="preserve">núm. </w:t>
      </w:r>
      <w:del w:id="30" w:author="carmenJara" w:date="2018-10-29T20:16:00Z">
        <w:r w:rsidR="007852A4">
          <w:rPr>
            <w:rFonts w:ascii="NewsGotT" w:hAnsi="NewsGotT" w:cs="NewsGotT"/>
          </w:rPr>
          <w:delText>___</w:delText>
        </w:r>
      </w:del>
      <w:ins w:id="31" w:author="carmenJara" w:date="2018-10-29T20:16:00Z">
        <w:r w:rsidR="00F44FAB">
          <w:rPr>
            <w:rFonts w:ascii="NewsGotT" w:hAnsi="NewsGotT" w:cs="NewsGotT"/>
          </w:rPr>
          <w:t>30</w:t>
        </w:r>
      </w:ins>
      <w:r>
        <w:rPr>
          <w:rFonts w:ascii="NewsGotT" w:hAnsi="NewsGotT" w:cs="NewsGotT"/>
        </w:rPr>
        <w:t xml:space="preserve"> de la localidad de</w:t>
      </w:r>
      <w:r w:rsidR="00F44FAB">
        <w:rPr>
          <w:rFonts w:ascii="NewsGotT" w:hAnsi="NewsGotT" w:cs="NewsGotT"/>
        </w:rPr>
        <w:t xml:space="preserve"> </w:t>
      </w:r>
      <w:del w:id="32" w:author="carmenJara" w:date="2018-10-29T20:16:00Z">
        <w:r w:rsidR="007852A4">
          <w:rPr>
            <w:rFonts w:ascii="NewsGotT" w:hAnsi="NewsGotT" w:cs="NewsGotT"/>
          </w:rPr>
          <w:delText>_____________ (p</w:delText>
        </w:r>
        <w:r w:rsidR="007852A4">
          <w:rPr>
            <w:rFonts w:ascii="NewsGotT" w:hAnsi="NewsGotT" w:cs="NewsGotT"/>
          </w:rPr>
          <w:delText>rovincia</w:delText>
        </w:r>
      </w:del>
      <w:ins w:id="33" w:author="carmenJara" w:date="2018-10-29T20:16:00Z">
        <w:r w:rsidR="00F44FAB">
          <w:rPr>
            <w:rFonts w:ascii="NewsGotT" w:hAnsi="NewsGotT" w:cs="NewsGotT"/>
          </w:rPr>
          <w:t>Espartinas</w:t>
        </w:r>
        <w:r>
          <w:rPr>
            <w:rFonts w:ascii="NewsGotT" w:hAnsi="NewsGotT" w:cs="NewsGotT"/>
          </w:rPr>
          <w:t xml:space="preserve"> (</w:t>
        </w:r>
        <w:r w:rsidR="002E7AE6">
          <w:rPr>
            <w:rFonts w:ascii="NewsGotT" w:hAnsi="NewsGotT" w:cs="NewsGotT"/>
          </w:rPr>
          <w:t>Sevilla</w:t>
        </w:r>
      </w:ins>
      <w:r>
        <w:rPr>
          <w:rFonts w:ascii="NewsGotT" w:hAnsi="NewsGotT" w:cs="NewsGotT"/>
        </w:rPr>
        <w:t>).</w:t>
      </w:r>
    </w:p>
    <w:p w14:paraId="0318D88A" w14:textId="77777777" w:rsidR="00785611" w:rsidRDefault="00785611">
      <w:pPr>
        <w:jc w:val="both"/>
        <w:rPr>
          <w:rFonts w:ascii="NewsGotT" w:hAnsi="NewsGotT" w:cs="NewsGotT"/>
          <w:sz w:val="24"/>
        </w:rPr>
      </w:pPr>
    </w:p>
    <w:p w14:paraId="6B37E4EC" w14:textId="77777777" w:rsidR="00785611" w:rsidRDefault="00785611">
      <w:pPr>
        <w:pStyle w:val="Textoindependiente21"/>
        <w:rPr>
          <w:rFonts w:ascii="NewsGotT" w:hAnsi="NewsGotT" w:cs="NewsGotT"/>
        </w:rPr>
      </w:pPr>
      <w:r>
        <w:rPr>
          <w:rFonts w:ascii="NewsGotT" w:hAnsi="NewsGotT" w:cs="NewsGotT"/>
        </w:rPr>
        <w:tab/>
      </w:r>
      <w:r>
        <w:rPr>
          <w:rFonts w:ascii="NewsGotT" w:hAnsi="NewsGotT" w:cs="NewsGotT"/>
          <w:i w:val="0"/>
        </w:rPr>
        <w:t>El cambio de domicilio requerirá acuerdo de la Asamblea General, convocada específicamente con tal objeto, y la modificación de los presentes Estatutos.</w:t>
      </w:r>
    </w:p>
    <w:p w14:paraId="5A5613D1" w14:textId="77777777" w:rsidR="00785611" w:rsidRDefault="00785611">
      <w:pPr>
        <w:jc w:val="both"/>
        <w:rPr>
          <w:rFonts w:ascii="NewsGotT" w:hAnsi="NewsGotT" w:cs="NewsGotT"/>
          <w:sz w:val="24"/>
        </w:rPr>
      </w:pPr>
    </w:p>
    <w:p w14:paraId="334320DA" w14:textId="77777777" w:rsidR="00785611" w:rsidRDefault="00785611">
      <w:pPr>
        <w:pStyle w:val="Textoindependiente21"/>
        <w:rPr>
          <w:rFonts w:ascii="NewsGotT" w:hAnsi="NewsGotT" w:cs="NewsGotT"/>
          <w:b/>
        </w:rPr>
      </w:pPr>
      <w:r>
        <w:rPr>
          <w:rFonts w:ascii="NewsGotT" w:hAnsi="NewsGotT" w:cs="NewsGotT"/>
        </w:rPr>
        <w:tab/>
      </w:r>
      <w:r>
        <w:rPr>
          <w:rFonts w:ascii="NewsGotT" w:hAnsi="NewsGotT" w:cs="NewsGotT"/>
          <w:i w:val="0"/>
        </w:rPr>
        <w:t>El acuerdo de la Asamblea General deberá ser comunicado al Registro de Asociaciones en el plazo de un mes, y sólo producirá efectos, tanto para los asociados como para los terceros, desde que se produzca la inscripción</w:t>
      </w:r>
      <w:r>
        <w:rPr>
          <w:rFonts w:ascii="NewsGotT" w:hAnsi="NewsGotT" w:cs="NewsGotT"/>
        </w:rPr>
        <w:t>.</w:t>
      </w:r>
    </w:p>
    <w:p w14:paraId="31502290" w14:textId="77777777" w:rsidR="00785611" w:rsidRDefault="00785611">
      <w:pPr>
        <w:jc w:val="both"/>
        <w:rPr>
          <w:rFonts w:ascii="NewsGotT" w:hAnsi="NewsGotT" w:cs="NewsGotT"/>
          <w:b/>
          <w:sz w:val="24"/>
        </w:rPr>
      </w:pPr>
    </w:p>
    <w:p w14:paraId="6A4AC035" w14:textId="77777777" w:rsidR="00785611" w:rsidRDefault="00785611">
      <w:pPr>
        <w:jc w:val="both"/>
        <w:rPr>
          <w:rFonts w:ascii="NewsGotT" w:hAnsi="NewsGotT" w:cs="NewsGotT"/>
          <w:sz w:val="24"/>
        </w:rPr>
      </w:pPr>
      <w:r>
        <w:rPr>
          <w:rFonts w:ascii="NewsGotT" w:hAnsi="NewsGotT" w:cs="NewsGotT"/>
          <w:sz w:val="24"/>
        </w:rPr>
        <w:t>Artículo 4.   Ámbito de actuación.</w:t>
      </w:r>
    </w:p>
    <w:p w14:paraId="50BC9F8C" w14:textId="77777777" w:rsidR="00785611" w:rsidRDefault="00785611">
      <w:pPr>
        <w:jc w:val="both"/>
        <w:rPr>
          <w:rFonts w:ascii="NewsGotT" w:hAnsi="NewsGotT" w:cs="NewsGotT"/>
          <w:sz w:val="24"/>
        </w:rPr>
      </w:pPr>
    </w:p>
    <w:p w14:paraId="6F41A615" w14:textId="06C5E3E6" w:rsidR="00785611" w:rsidRDefault="00785611">
      <w:pPr>
        <w:jc w:val="both"/>
        <w:rPr>
          <w:rFonts w:ascii="NewsGotT" w:hAnsi="NewsGotT" w:cs="NewsGotT"/>
          <w:sz w:val="24"/>
        </w:rPr>
      </w:pPr>
      <w:r>
        <w:rPr>
          <w:rFonts w:ascii="NewsGotT" w:hAnsi="NewsGotT" w:cs="NewsGotT"/>
          <w:sz w:val="24"/>
        </w:rPr>
        <w:tab/>
        <w:t>El ámbito territorial en el que la asociación va a desarrollar principalmente sus actividades es</w:t>
      </w:r>
      <w:del w:id="34" w:author="carmenJara" w:date="2018-10-29T20:16:00Z">
        <w:r w:rsidR="007852A4">
          <w:rPr>
            <w:rStyle w:val="Caracteresdenotaalpie"/>
            <w:rFonts w:ascii="NewsGotT" w:hAnsi="NewsGotT" w:cs="NewsGotT"/>
            <w:sz w:val="24"/>
          </w:rPr>
          <w:footnoteReference w:id="4"/>
        </w:r>
        <w:r w:rsidR="007852A4">
          <w:rPr>
            <w:rFonts w:ascii="NewsGotT" w:hAnsi="NewsGotT" w:cs="NewsGotT"/>
            <w:sz w:val="24"/>
          </w:rPr>
          <w:delText xml:space="preserve"> _____________________</w:delText>
        </w:r>
      </w:del>
      <w:ins w:id="37" w:author="carmenJara" w:date="2018-10-29T20:16:00Z">
        <w:r w:rsidR="00E21CC5">
          <w:rPr>
            <w:rFonts w:ascii="NewsGotT" w:hAnsi="NewsGotT" w:cs="NewsGotT"/>
            <w:sz w:val="24"/>
          </w:rPr>
          <w:t xml:space="preserve"> ANDALUCÍA</w:t>
        </w:r>
      </w:ins>
    </w:p>
    <w:p w14:paraId="448D66DE" w14:textId="77777777" w:rsidR="00785611" w:rsidRDefault="00785611">
      <w:pPr>
        <w:jc w:val="both"/>
        <w:rPr>
          <w:rFonts w:ascii="NewsGotT" w:hAnsi="NewsGotT" w:cs="NewsGotT"/>
          <w:sz w:val="24"/>
        </w:rPr>
      </w:pPr>
    </w:p>
    <w:p w14:paraId="7FB03A92" w14:textId="77777777" w:rsidR="00785611" w:rsidRDefault="00785611">
      <w:pPr>
        <w:jc w:val="both"/>
        <w:rPr>
          <w:rFonts w:ascii="NewsGotT" w:hAnsi="NewsGotT" w:cs="NewsGotT"/>
          <w:i/>
          <w:sz w:val="24"/>
        </w:rPr>
      </w:pPr>
      <w:r>
        <w:rPr>
          <w:rFonts w:ascii="NewsGotT" w:hAnsi="NewsGotT" w:cs="NewsGotT"/>
          <w:sz w:val="24"/>
        </w:rPr>
        <w:t>Artículo 5.</w:t>
      </w:r>
      <w:r>
        <w:rPr>
          <w:rFonts w:ascii="NewsGotT" w:hAnsi="NewsGotT" w:cs="NewsGotT"/>
          <w:b/>
          <w:sz w:val="24"/>
        </w:rPr>
        <w:t xml:space="preserve">   </w:t>
      </w:r>
      <w:r>
        <w:rPr>
          <w:rFonts w:ascii="NewsGotT" w:hAnsi="NewsGotT" w:cs="NewsGotT"/>
          <w:sz w:val="24"/>
        </w:rPr>
        <w:t>Duración.</w:t>
      </w:r>
    </w:p>
    <w:p w14:paraId="26C3F0C5" w14:textId="77777777" w:rsidR="00785611" w:rsidRDefault="00785611">
      <w:pPr>
        <w:jc w:val="both"/>
        <w:rPr>
          <w:rFonts w:ascii="NewsGotT" w:hAnsi="NewsGotT" w:cs="NewsGotT"/>
          <w:i/>
          <w:sz w:val="24"/>
        </w:rPr>
      </w:pPr>
    </w:p>
    <w:p w14:paraId="45F8879D" w14:textId="45298051" w:rsidR="00785611" w:rsidRDefault="00785611">
      <w:pPr>
        <w:jc w:val="both"/>
        <w:rPr>
          <w:rFonts w:ascii="NewsGotT" w:hAnsi="NewsGotT" w:cs="NewsGotT"/>
          <w:b/>
          <w:sz w:val="24"/>
          <w:u w:val="single"/>
        </w:rPr>
      </w:pPr>
      <w:r>
        <w:rPr>
          <w:rFonts w:ascii="NewsGotT" w:hAnsi="NewsGotT" w:cs="NewsGotT"/>
          <w:i/>
          <w:sz w:val="24"/>
        </w:rPr>
        <w:tab/>
      </w:r>
      <w:r>
        <w:rPr>
          <w:rFonts w:ascii="NewsGotT" w:hAnsi="NewsGotT" w:cs="NewsGotT"/>
          <w:sz w:val="24"/>
        </w:rPr>
        <w:t>La Asociación se constituye por tiempo indefinido</w:t>
      </w:r>
      <w:del w:id="38" w:author="carmenJara" w:date="2018-10-29T20:16:00Z">
        <w:r w:rsidR="007852A4">
          <w:rPr>
            <w:rStyle w:val="Caracteresdenotaalpie"/>
            <w:rFonts w:ascii="NewsGotT" w:hAnsi="NewsGotT" w:cs="NewsGotT"/>
            <w:i/>
            <w:sz w:val="24"/>
          </w:rPr>
          <w:footnoteReference w:id="5"/>
        </w:r>
      </w:del>
      <w:r w:rsidR="00E21CC5">
        <w:rPr>
          <w:rFonts w:ascii="NewsGotT" w:hAnsi="NewsGotT"/>
          <w:sz w:val="24"/>
          <w:rPrChange w:id="41" w:author="carmenJara" w:date="2018-10-29T20:16:00Z">
            <w:rPr>
              <w:rFonts w:ascii="NewsGotT" w:hAnsi="NewsGotT"/>
              <w:i/>
              <w:sz w:val="24"/>
            </w:rPr>
          </w:rPrChange>
        </w:rPr>
        <w:t>.</w:t>
      </w:r>
    </w:p>
    <w:p w14:paraId="6A7767E7" w14:textId="77777777" w:rsidR="00785611" w:rsidRDefault="00785611">
      <w:pPr>
        <w:jc w:val="both"/>
        <w:rPr>
          <w:rFonts w:ascii="NewsGotT" w:hAnsi="NewsGotT" w:cs="NewsGotT"/>
          <w:b/>
          <w:sz w:val="24"/>
          <w:u w:val="single"/>
        </w:rPr>
      </w:pPr>
    </w:p>
    <w:p w14:paraId="01D9E8E8" w14:textId="77777777" w:rsidR="00785611" w:rsidRDefault="00785611">
      <w:pPr>
        <w:jc w:val="both"/>
        <w:rPr>
          <w:rFonts w:ascii="NewsGotT" w:hAnsi="NewsGotT" w:cs="NewsGotT"/>
          <w:b/>
          <w:sz w:val="24"/>
          <w:u w:val="single"/>
        </w:rPr>
      </w:pPr>
      <w:r>
        <w:rPr>
          <w:rFonts w:ascii="NewsGotT" w:hAnsi="NewsGotT" w:cs="NewsGotT"/>
          <w:sz w:val="24"/>
        </w:rPr>
        <w:t xml:space="preserve">                                                      </w:t>
      </w:r>
      <w:r>
        <w:rPr>
          <w:rFonts w:ascii="NewsGotT" w:hAnsi="NewsGotT" w:cs="NewsGotT"/>
          <w:b/>
          <w:sz w:val="24"/>
        </w:rPr>
        <w:t>CAPÍTULO II</w:t>
      </w:r>
    </w:p>
    <w:p w14:paraId="1FC8B38C" w14:textId="77777777" w:rsidR="00785611" w:rsidRDefault="00785611">
      <w:pPr>
        <w:jc w:val="both"/>
        <w:rPr>
          <w:rFonts w:ascii="NewsGotT" w:hAnsi="NewsGotT" w:cs="NewsGotT"/>
          <w:b/>
          <w:sz w:val="24"/>
          <w:u w:val="single"/>
        </w:rPr>
      </w:pPr>
    </w:p>
    <w:p w14:paraId="719CBC3A" w14:textId="77777777" w:rsidR="00785611" w:rsidRDefault="00785611">
      <w:pPr>
        <w:jc w:val="both"/>
        <w:rPr>
          <w:rFonts w:ascii="NewsGotT" w:hAnsi="NewsGotT" w:cs="NewsGotT"/>
          <w:sz w:val="24"/>
        </w:rPr>
      </w:pPr>
      <w:r>
        <w:rPr>
          <w:rFonts w:ascii="NewsGotT" w:hAnsi="NewsGotT" w:cs="NewsGotT"/>
          <w:b/>
          <w:sz w:val="24"/>
        </w:rPr>
        <w:t xml:space="preserve">                                         OBJETO DE LA ASOCIACIÓN</w:t>
      </w:r>
    </w:p>
    <w:p w14:paraId="24EE0105" w14:textId="77777777" w:rsidR="00785611" w:rsidRDefault="00785611">
      <w:pPr>
        <w:jc w:val="both"/>
        <w:rPr>
          <w:rFonts w:ascii="NewsGotT" w:hAnsi="NewsGotT" w:cs="NewsGotT"/>
          <w:sz w:val="24"/>
        </w:rPr>
      </w:pPr>
    </w:p>
    <w:p w14:paraId="59A9F1B5" w14:textId="18F3F535" w:rsidR="00785611" w:rsidRDefault="00785611">
      <w:pPr>
        <w:jc w:val="both"/>
        <w:rPr>
          <w:rFonts w:ascii="NewsGotT" w:hAnsi="NewsGotT" w:cs="NewsGotT"/>
          <w:sz w:val="24"/>
        </w:rPr>
      </w:pPr>
      <w:r>
        <w:rPr>
          <w:rFonts w:ascii="NewsGotT" w:hAnsi="NewsGotT" w:cs="NewsGotT"/>
          <w:sz w:val="24"/>
        </w:rPr>
        <w:t>Artículo 6</w:t>
      </w:r>
      <w:r>
        <w:rPr>
          <w:rFonts w:ascii="NewsGotT" w:hAnsi="NewsGotT" w:cs="NewsGotT"/>
          <w:b/>
          <w:sz w:val="24"/>
        </w:rPr>
        <w:t>.</w:t>
      </w:r>
      <w:r>
        <w:rPr>
          <w:rFonts w:ascii="NewsGotT" w:hAnsi="NewsGotT" w:cs="NewsGotT"/>
          <w:sz w:val="24"/>
        </w:rPr>
        <w:t xml:space="preserve">  Fines.</w:t>
      </w:r>
      <w:del w:id="42" w:author="carmenJara" w:date="2018-10-29T20:16:00Z">
        <w:r w:rsidR="007852A4">
          <w:rPr>
            <w:rStyle w:val="Caracteresdenotaalpie"/>
            <w:rFonts w:ascii="NewsGotT" w:hAnsi="NewsGotT" w:cs="NewsGotT"/>
            <w:sz w:val="24"/>
          </w:rPr>
          <w:footnoteReference w:id="6"/>
        </w:r>
      </w:del>
    </w:p>
    <w:p w14:paraId="67AAA53D" w14:textId="77777777" w:rsidR="00785611" w:rsidRDefault="00785611">
      <w:pPr>
        <w:jc w:val="both"/>
        <w:rPr>
          <w:rFonts w:ascii="NewsGotT" w:hAnsi="NewsGotT" w:cs="NewsGotT"/>
          <w:sz w:val="24"/>
        </w:rPr>
      </w:pPr>
    </w:p>
    <w:p w14:paraId="1891F200" w14:textId="77777777" w:rsidR="00785611" w:rsidRDefault="00785611">
      <w:pPr>
        <w:pStyle w:val="Textoindependiente"/>
        <w:rPr>
          <w:rFonts w:ascii="NewsGotT" w:hAnsi="NewsGotT" w:cs="NewsGotT"/>
        </w:rPr>
      </w:pPr>
      <w:r>
        <w:rPr>
          <w:rFonts w:ascii="NewsGotT" w:hAnsi="NewsGotT" w:cs="NewsGotT"/>
        </w:rPr>
        <w:tab/>
        <w:t>Los fines de la Asociación serán los siguientes:</w:t>
      </w:r>
    </w:p>
    <w:p w14:paraId="31FD9F80" w14:textId="77777777" w:rsidR="00785611" w:rsidRDefault="00785611">
      <w:pPr>
        <w:jc w:val="both"/>
        <w:rPr>
          <w:rFonts w:ascii="NewsGotT" w:hAnsi="NewsGotT" w:cs="NewsGotT"/>
          <w:sz w:val="24"/>
        </w:rPr>
      </w:pPr>
    </w:p>
    <w:p w14:paraId="30660012" w14:textId="77777777" w:rsidR="00000000" w:rsidRDefault="007852A4">
      <w:pPr>
        <w:jc w:val="both"/>
        <w:rPr>
          <w:del w:id="49" w:author="carmenJara" w:date="2018-10-29T20:16:00Z"/>
          <w:rFonts w:ascii="NewsGotT" w:hAnsi="NewsGotT" w:cs="NewsGotT"/>
          <w:sz w:val="24"/>
        </w:rPr>
      </w:pPr>
      <w:del w:id="50" w:author="carmenJara" w:date="2018-10-29T20:16:00Z">
        <w:r>
          <w:rPr>
            <w:rFonts w:ascii="NewsGotT" w:hAnsi="NewsGotT" w:cs="NewsGotT"/>
            <w:sz w:val="24"/>
          </w:rPr>
          <w:delText>a) __________________________________________________________________</w:delText>
        </w:r>
      </w:del>
    </w:p>
    <w:p w14:paraId="541D83A5" w14:textId="77777777" w:rsidR="00000000" w:rsidRDefault="007852A4">
      <w:pPr>
        <w:jc w:val="both"/>
        <w:rPr>
          <w:del w:id="51" w:author="carmenJara" w:date="2018-10-29T20:16:00Z"/>
          <w:rFonts w:ascii="NewsGotT" w:hAnsi="NewsGotT" w:cs="NewsGotT"/>
          <w:sz w:val="24"/>
        </w:rPr>
      </w:pPr>
      <w:del w:id="52" w:author="carmenJara" w:date="2018-10-29T20:16:00Z">
        <w:r>
          <w:rPr>
            <w:rFonts w:ascii="NewsGotT" w:hAnsi="NewsGotT" w:cs="NewsGotT"/>
            <w:sz w:val="24"/>
          </w:rPr>
          <w:delText>b) __________________________________________________________________</w:delText>
        </w:r>
      </w:del>
    </w:p>
    <w:p w14:paraId="0B503EFA" w14:textId="77777777" w:rsidR="00000000" w:rsidRDefault="007852A4">
      <w:pPr>
        <w:jc w:val="both"/>
        <w:rPr>
          <w:del w:id="53" w:author="carmenJara" w:date="2018-10-29T20:16:00Z"/>
          <w:rFonts w:ascii="NewsGotT" w:hAnsi="NewsGotT" w:cs="NewsGotT"/>
          <w:sz w:val="24"/>
        </w:rPr>
      </w:pPr>
      <w:del w:id="54" w:author="carmenJara" w:date="2018-10-29T20:16:00Z">
        <w:r>
          <w:rPr>
            <w:rFonts w:ascii="NewsGotT" w:hAnsi="NewsGotT" w:cs="NewsGotT"/>
            <w:sz w:val="24"/>
          </w:rPr>
          <w:delText>c) _________________________________________________</w:delText>
        </w:r>
        <w:r>
          <w:rPr>
            <w:rFonts w:ascii="NewsGotT" w:hAnsi="NewsGotT" w:cs="NewsGotT"/>
            <w:sz w:val="24"/>
          </w:rPr>
          <w:delText>_________________</w:delText>
        </w:r>
      </w:del>
    </w:p>
    <w:p w14:paraId="208CB984" w14:textId="77777777" w:rsidR="00000000" w:rsidRDefault="007852A4">
      <w:pPr>
        <w:jc w:val="both"/>
        <w:rPr>
          <w:del w:id="55" w:author="carmenJara" w:date="2018-10-29T20:16:00Z"/>
          <w:rFonts w:ascii="NewsGotT" w:hAnsi="NewsGotT" w:cs="NewsGotT"/>
          <w:sz w:val="24"/>
        </w:rPr>
      </w:pPr>
      <w:del w:id="56" w:author="carmenJara" w:date="2018-10-29T20:16:00Z">
        <w:r>
          <w:rPr>
            <w:rFonts w:ascii="NewsGotT" w:hAnsi="NewsGotT" w:cs="NewsGotT"/>
            <w:sz w:val="24"/>
          </w:rPr>
          <w:delText>..  __________________________________________________________________</w:delText>
        </w:r>
      </w:del>
    </w:p>
    <w:p w14:paraId="51B5B560" w14:textId="77777777" w:rsidR="00000000" w:rsidRDefault="007852A4">
      <w:pPr>
        <w:jc w:val="both"/>
        <w:rPr>
          <w:del w:id="57" w:author="carmenJara" w:date="2018-10-29T20:16:00Z"/>
          <w:rFonts w:ascii="NewsGotT" w:hAnsi="NewsGotT" w:cs="NewsGotT"/>
          <w:sz w:val="24"/>
        </w:rPr>
      </w:pPr>
      <w:del w:id="58" w:author="carmenJara" w:date="2018-10-29T20:16:00Z">
        <w:r>
          <w:rPr>
            <w:rFonts w:ascii="NewsGotT" w:hAnsi="NewsGotT" w:cs="NewsGotT"/>
            <w:sz w:val="24"/>
          </w:rPr>
          <w:delText>..  __________________________________________________________________</w:delText>
        </w:r>
      </w:del>
    </w:p>
    <w:p w14:paraId="42FBF519" w14:textId="77777777" w:rsidR="00000000" w:rsidRDefault="007852A4">
      <w:pPr>
        <w:jc w:val="both"/>
        <w:rPr>
          <w:del w:id="59" w:author="carmenJara" w:date="2018-10-29T20:16:00Z"/>
          <w:rFonts w:ascii="NewsGotT" w:hAnsi="NewsGotT" w:cs="NewsGotT"/>
          <w:sz w:val="24"/>
        </w:rPr>
      </w:pPr>
    </w:p>
    <w:p w14:paraId="69DCBF80" w14:textId="77777777" w:rsidR="00EE566F" w:rsidRPr="00511063" w:rsidRDefault="00EE566F" w:rsidP="00EE566F">
      <w:pPr>
        <w:pStyle w:val="Textonotapie"/>
        <w:jc w:val="both"/>
        <w:rPr>
          <w:ins w:id="60" w:author="carmenJara" w:date="2018-10-29T20:16:00Z"/>
          <w:rFonts w:ascii="NewsGotT" w:hAnsi="NewsGotT" w:cs="NewsGotT"/>
          <w:sz w:val="24"/>
        </w:rPr>
      </w:pPr>
      <w:ins w:id="61" w:author="carmenJara" w:date="2018-10-29T20:16:00Z">
        <w:r>
          <w:rPr>
            <w:rFonts w:ascii="NewsGotT" w:hAnsi="NewsGotT" w:cs="NewsGotT"/>
            <w:sz w:val="24"/>
          </w:rPr>
          <w:t xml:space="preserve">a) </w:t>
        </w:r>
        <w:r w:rsidRPr="00511063">
          <w:rPr>
            <w:rFonts w:ascii="NewsGotT" w:hAnsi="NewsGotT" w:cs="NewsGotT"/>
            <w:sz w:val="24"/>
          </w:rPr>
          <w:t>Promover la igualdad de oportunidades entre hombre y mujeres.</w:t>
        </w:r>
      </w:ins>
    </w:p>
    <w:p w14:paraId="54AB6EB6" w14:textId="77777777" w:rsidR="00EE566F" w:rsidRDefault="00EE566F">
      <w:pPr>
        <w:jc w:val="both"/>
        <w:rPr>
          <w:ins w:id="62" w:author="carmenJara" w:date="2018-10-29T20:16:00Z"/>
          <w:rFonts w:ascii="NewsGotT" w:hAnsi="NewsGotT" w:cs="NewsGotT"/>
          <w:sz w:val="24"/>
        </w:rPr>
      </w:pPr>
      <w:ins w:id="63" w:author="carmenJara" w:date="2018-10-29T20:16:00Z">
        <w:r>
          <w:rPr>
            <w:rFonts w:ascii="NewsGotT" w:hAnsi="NewsGotT" w:cs="NewsGotT"/>
            <w:sz w:val="24"/>
          </w:rPr>
          <w:t xml:space="preserve">b) </w:t>
        </w:r>
        <w:r w:rsidRPr="00511063">
          <w:rPr>
            <w:rFonts w:ascii="NewsGotT" w:hAnsi="NewsGotT" w:cs="NewsGotT"/>
            <w:sz w:val="24"/>
          </w:rPr>
          <w:t>Promover la participación y presencia de la mujer en la vida política, económica, cultural y social.</w:t>
        </w:r>
        <w:r w:rsidR="00785611">
          <w:rPr>
            <w:rFonts w:ascii="NewsGotT" w:hAnsi="NewsGotT" w:cs="NewsGotT"/>
            <w:sz w:val="24"/>
          </w:rPr>
          <w:t xml:space="preserve"> </w:t>
        </w:r>
      </w:ins>
    </w:p>
    <w:p w14:paraId="4FC31475" w14:textId="77777777" w:rsidR="00EE566F" w:rsidRDefault="00EE566F">
      <w:pPr>
        <w:jc w:val="both"/>
        <w:rPr>
          <w:ins w:id="64" w:author="carmenJara" w:date="2018-10-29T20:16:00Z"/>
          <w:rFonts w:ascii="NewsGotT" w:hAnsi="NewsGotT" w:cs="NewsGotT"/>
          <w:sz w:val="24"/>
        </w:rPr>
      </w:pPr>
      <w:ins w:id="65" w:author="carmenJara" w:date="2018-10-29T20:16:00Z">
        <w:r>
          <w:rPr>
            <w:rFonts w:ascii="NewsGotT" w:hAnsi="NewsGotT" w:cs="NewsGotT"/>
            <w:sz w:val="24"/>
          </w:rPr>
          <w:t>c) Promover el contacto entre mujeres profesionales y estudiantes de ingeniería del software de la Universidad de Sevilla</w:t>
        </w:r>
      </w:ins>
    </w:p>
    <w:p w14:paraId="09F4AC44" w14:textId="77777777" w:rsidR="00EE566F" w:rsidRDefault="00EE566F">
      <w:pPr>
        <w:jc w:val="both"/>
        <w:rPr>
          <w:ins w:id="66" w:author="carmenJara" w:date="2018-10-29T20:16:00Z"/>
          <w:rFonts w:ascii="NewsGotT" w:hAnsi="NewsGotT" w:cs="NewsGotT"/>
          <w:sz w:val="24"/>
        </w:rPr>
      </w:pPr>
      <w:ins w:id="67" w:author="carmenJara" w:date="2018-10-29T20:16:00Z">
        <w:r>
          <w:rPr>
            <w:rFonts w:ascii="NewsGotT" w:hAnsi="NewsGotT" w:cs="NewsGotT"/>
            <w:sz w:val="24"/>
          </w:rPr>
          <w:t>d) Promover la sororidad</w:t>
        </w:r>
        <w:r w:rsidR="00785611">
          <w:rPr>
            <w:rFonts w:ascii="NewsGotT" w:hAnsi="NewsGotT" w:cs="NewsGotT"/>
            <w:sz w:val="24"/>
          </w:rPr>
          <w:t>.</w:t>
        </w:r>
      </w:ins>
    </w:p>
    <w:p w14:paraId="0A81656D" w14:textId="77777777" w:rsidR="00EE566F" w:rsidRDefault="00EE566F">
      <w:pPr>
        <w:jc w:val="both"/>
        <w:rPr>
          <w:ins w:id="68" w:author="carmenJara" w:date="2018-10-29T20:16:00Z"/>
          <w:rFonts w:ascii="NewsGotT" w:hAnsi="NewsGotT" w:cs="NewsGotT"/>
          <w:sz w:val="24"/>
        </w:rPr>
      </w:pPr>
      <w:ins w:id="69" w:author="carmenJara" w:date="2018-10-29T20:16:00Z">
        <w:r>
          <w:rPr>
            <w:rFonts w:ascii="NewsGotT" w:hAnsi="NewsGotT" w:cs="NewsGotT"/>
            <w:sz w:val="24"/>
          </w:rPr>
          <w:t>e) Promover la visualización de la</w:t>
        </w:r>
        <w:r w:rsidR="00F44FAB">
          <w:rPr>
            <w:rFonts w:ascii="NewsGotT" w:hAnsi="NewsGotT" w:cs="NewsGotT"/>
            <w:sz w:val="24"/>
          </w:rPr>
          <w:t xml:space="preserve"> mujer en el ámbito de la informática</w:t>
        </w:r>
        <w:r>
          <w:rPr>
            <w:rFonts w:ascii="NewsGotT" w:hAnsi="NewsGotT" w:cs="NewsGotT"/>
            <w:sz w:val="24"/>
          </w:rPr>
          <w:t>.</w:t>
        </w:r>
      </w:ins>
    </w:p>
    <w:p w14:paraId="211CCD55" w14:textId="77777777" w:rsidR="00785611" w:rsidRDefault="00F44FAB">
      <w:pPr>
        <w:jc w:val="both"/>
        <w:rPr>
          <w:ins w:id="70" w:author="carmenJara" w:date="2018-10-29T20:16:00Z"/>
          <w:rFonts w:ascii="NewsGotT" w:hAnsi="NewsGotT" w:cs="NewsGotT"/>
          <w:sz w:val="24"/>
        </w:rPr>
      </w:pPr>
      <w:ins w:id="71" w:author="carmenJara" w:date="2018-10-29T20:16:00Z">
        <w:r>
          <w:rPr>
            <w:rFonts w:ascii="NewsGotT" w:hAnsi="NewsGotT" w:cs="NewsGotT"/>
            <w:sz w:val="24"/>
          </w:rPr>
          <w:t>f) Promover la ingeniería informática entre las mujeres.</w:t>
        </w:r>
      </w:ins>
    </w:p>
    <w:p w14:paraId="68FDFB56" w14:textId="77777777" w:rsidR="00F44FAB" w:rsidRDefault="00F44FAB">
      <w:pPr>
        <w:jc w:val="both"/>
        <w:rPr>
          <w:ins w:id="72" w:author="carmenJara" w:date="2018-10-29T20:16:00Z"/>
          <w:rFonts w:ascii="NewsGotT" w:hAnsi="NewsGotT" w:cs="NewsGotT"/>
          <w:sz w:val="24"/>
        </w:rPr>
      </w:pPr>
    </w:p>
    <w:p w14:paraId="729FFAB1" w14:textId="56F69606" w:rsidR="00785611" w:rsidRDefault="00785611">
      <w:pPr>
        <w:jc w:val="both"/>
        <w:rPr>
          <w:rFonts w:ascii="NewsGotT" w:hAnsi="NewsGotT" w:cs="NewsGotT"/>
          <w:sz w:val="24"/>
        </w:rPr>
      </w:pPr>
      <w:r>
        <w:rPr>
          <w:rFonts w:ascii="NewsGotT" w:hAnsi="NewsGotT" w:cs="NewsGotT"/>
          <w:sz w:val="24"/>
        </w:rPr>
        <w:tab/>
        <w:t>Y para su consecución se desarrollarán las siguientes actividades</w:t>
      </w:r>
      <w:r>
        <w:rPr>
          <w:rFonts w:ascii="NewsGotT" w:hAnsi="NewsGotT" w:cs="NewsGotT"/>
          <w:i/>
          <w:sz w:val="24"/>
        </w:rPr>
        <w:t>:</w:t>
      </w:r>
      <w:r>
        <w:rPr>
          <w:rFonts w:ascii="NewsGotT" w:hAnsi="NewsGotT" w:cs="NewsGotT"/>
          <w:sz w:val="24"/>
        </w:rPr>
        <w:t xml:space="preserve"> </w:t>
      </w:r>
      <w:del w:id="73" w:author="carmenJara" w:date="2018-10-29T20:16:00Z">
        <w:r w:rsidR="007852A4">
          <w:rPr>
            <w:rFonts w:ascii="NewsGotT" w:hAnsi="NewsGotT" w:cs="NewsGotT"/>
            <w:sz w:val="24"/>
          </w:rPr>
          <w:delText>______________</w:delText>
        </w:r>
      </w:del>
    </w:p>
    <w:p w14:paraId="4CE64B21" w14:textId="77777777" w:rsidR="00000000" w:rsidRDefault="007852A4">
      <w:pPr>
        <w:jc w:val="both"/>
        <w:rPr>
          <w:del w:id="74" w:author="carmenJara" w:date="2018-10-29T20:16:00Z"/>
          <w:rFonts w:ascii="NewsGotT" w:hAnsi="NewsGotT" w:cs="NewsGotT"/>
          <w:sz w:val="24"/>
        </w:rPr>
      </w:pPr>
      <w:del w:id="75" w:author="carmenJara" w:date="2018-10-29T20:16:00Z">
        <w:r>
          <w:rPr>
            <w:rFonts w:ascii="NewsGotT" w:hAnsi="NewsGotT" w:cs="NewsGotT"/>
            <w:sz w:val="24"/>
          </w:rPr>
          <w:delText>____________</w:delText>
        </w:r>
        <w:r>
          <w:rPr>
            <w:rFonts w:ascii="NewsGotT" w:hAnsi="NewsGotT" w:cs="NewsGotT"/>
            <w:sz w:val="24"/>
          </w:rPr>
          <w:delText>________________________________________________________</w:delText>
        </w:r>
      </w:del>
    </w:p>
    <w:p w14:paraId="39DD20DB" w14:textId="77777777" w:rsidR="00000000" w:rsidRDefault="007852A4">
      <w:pPr>
        <w:jc w:val="both"/>
        <w:rPr>
          <w:del w:id="76" w:author="carmenJara" w:date="2018-10-29T20:16:00Z"/>
          <w:rFonts w:ascii="NewsGotT" w:hAnsi="NewsGotT" w:cs="NewsGotT"/>
          <w:sz w:val="24"/>
        </w:rPr>
      </w:pPr>
      <w:del w:id="77" w:author="carmenJara" w:date="2018-10-29T20:16:00Z">
        <w:r>
          <w:rPr>
            <w:rFonts w:ascii="NewsGotT" w:hAnsi="NewsGotT" w:cs="NewsGotT"/>
            <w:sz w:val="24"/>
          </w:rPr>
          <w:delText>____________________________________________________________________</w:delText>
        </w:r>
      </w:del>
    </w:p>
    <w:p w14:paraId="734252AA" w14:textId="77777777" w:rsidR="00000000" w:rsidRDefault="007852A4">
      <w:pPr>
        <w:jc w:val="both"/>
        <w:rPr>
          <w:del w:id="78" w:author="carmenJara" w:date="2018-10-29T20:16:00Z"/>
          <w:rFonts w:ascii="NewsGotT" w:hAnsi="NewsGotT" w:cs="NewsGotT"/>
          <w:sz w:val="24"/>
        </w:rPr>
      </w:pPr>
      <w:del w:id="79" w:author="carmenJara" w:date="2018-10-29T20:16:00Z">
        <w:r>
          <w:rPr>
            <w:rFonts w:ascii="NewsGotT" w:hAnsi="NewsGotT" w:cs="NewsGotT"/>
            <w:sz w:val="24"/>
          </w:rPr>
          <w:delText>____________________________________________________________________</w:delText>
        </w:r>
      </w:del>
    </w:p>
    <w:p w14:paraId="526A2D2E" w14:textId="77777777" w:rsidR="00000000" w:rsidRDefault="007852A4">
      <w:pPr>
        <w:jc w:val="both"/>
        <w:rPr>
          <w:del w:id="80" w:author="carmenJara" w:date="2018-10-29T20:16:00Z"/>
          <w:rFonts w:ascii="NewsGotT" w:hAnsi="NewsGotT" w:cs="NewsGotT"/>
          <w:sz w:val="24"/>
        </w:rPr>
      </w:pPr>
      <w:del w:id="81" w:author="carmenJara" w:date="2018-10-29T20:16:00Z">
        <w:r>
          <w:rPr>
            <w:rFonts w:ascii="NewsGotT" w:hAnsi="NewsGotT" w:cs="NewsGotT"/>
            <w:sz w:val="24"/>
          </w:rPr>
          <w:delText>_____________________________________________________________</w:delText>
        </w:r>
        <w:r>
          <w:rPr>
            <w:rFonts w:ascii="NewsGotT" w:hAnsi="NewsGotT" w:cs="NewsGotT"/>
            <w:sz w:val="24"/>
          </w:rPr>
          <w:delText>_______</w:delText>
        </w:r>
      </w:del>
    </w:p>
    <w:p w14:paraId="7E613A14" w14:textId="77777777" w:rsidR="00EE566F" w:rsidRDefault="00EE566F">
      <w:pPr>
        <w:jc w:val="both"/>
        <w:rPr>
          <w:ins w:id="82" w:author="carmenJara" w:date="2018-10-29T20:16:00Z"/>
          <w:rFonts w:ascii="NewsGotT" w:hAnsi="NewsGotT" w:cs="NewsGotT"/>
          <w:sz w:val="24"/>
        </w:rPr>
      </w:pPr>
    </w:p>
    <w:p w14:paraId="72FE131D" w14:textId="77777777" w:rsidR="00EE566F" w:rsidRDefault="00EE566F" w:rsidP="00EE566F">
      <w:pPr>
        <w:numPr>
          <w:ilvl w:val="0"/>
          <w:numId w:val="5"/>
        </w:numPr>
        <w:jc w:val="both"/>
        <w:rPr>
          <w:ins w:id="83" w:author="carmenJara" w:date="2018-10-29T20:16:00Z"/>
          <w:rFonts w:ascii="NewsGotT" w:hAnsi="NewsGotT" w:cs="NewsGotT"/>
          <w:sz w:val="24"/>
        </w:rPr>
      </w:pPr>
      <w:ins w:id="84" w:author="carmenJara" w:date="2018-10-29T20:16:00Z">
        <w:r>
          <w:rPr>
            <w:rFonts w:ascii="NewsGotT" w:hAnsi="NewsGotT" w:cs="NewsGotT"/>
            <w:sz w:val="24"/>
          </w:rPr>
          <w:t>Mantener encuentros entre las asociadas</w:t>
        </w:r>
        <w:r w:rsidR="00511063">
          <w:rPr>
            <w:rFonts w:ascii="NewsGotT" w:hAnsi="NewsGotT" w:cs="NewsGotT"/>
            <w:sz w:val="24"/>
          </w:rPr>
          <w:t>.</w:t>
        </w:r>
      </w:ins>
    </w:p>
    <w:p w14:paraId="18303780" w14:textId="77777777" w:rsidR="00EE566F" w:rsidRDefault="00EE566F" w:rsidP="00EE566F">
      <w:pPr>
        <w:numPr>
          <w:ilvl w:val="0"/>
          <w:numId w:val="5"/>
        </w:numPr>
        <w:jc w:val="both"/>
        <w:rPr>
          <w:ins w:id="85" w:author="carmenJara" w:date="2018-10-29T20:16:00Z"/>
          <w:rFonts w:ascii="NewsGotT" w:hAnsi="NewsGotT" w:cs="NewsGotT"/>
          <w:sz w:val="24"/>
        </w:rPr>
      </w:pPr>
      <w:ins w:id="86" w:author="carmenJara" w:date="2018-10-29T20:16:00Z">
        <w:r>
          <w:rPr>
            <w:rFonts w:ascii="NewsGotT" w:hAnsi="NewsGotT" w:cs="NewsGotT"/>
            <w:sz w:val="24"/>
          </w:rPr>
          <w:t>Proponer y promocionar charlas y ponencias de mujeres profesionales del sector.</w:t>
        </w:r>
      </w:ins>
    </w:p>
    <w:p w14:paraId="0CCDD5A3" w14:textId="77777777" w:rsidR="00B65130" w:rsidRDefault="00B65130" w:rsidP="00EE566F">
      <w:pPr>
        <w:numPr>
          <w:ilvl w:val="0"/>
          <w:numId w:val="5"/>
        </w:numPr>
        <w:jc w:val="both"/>
        <w:rPr>
          <w:ins w:id="87" w:author="carmenJara" w:date="2018-10-29T20:16:00Z"/>
          <w:rFonts w:ascii="NewsGotT" w:hAnsi="NewsGotT" w:cs="NewsGotT"/>
          <w:sz w:val="24"/>
        </w:rPr>
      </w:pPr>
      <w:ins w:id="88" w:author="carmenJara" w:date="2018-10-29T20:16:00Z">
        <w:r>
          <w:rPr>
            <w:rFonts w:ascii="NewsGotT" w:hAnsi="NewsGotT" w:cs="NewsGotT"/>
            <w:sz w:val="24"/>
          </w:rPr>
          <w:t>Exponer las distinciones realizadas a las mujeres en la informática.</w:t>
        </w:r>
      </w:ins>
    </w:p>
    <w:p w14:paraId="4F89812A" w14:textId="77777777" w:rsidR="00B65130" w:rsidRDefault="00B65130" w:rsidP="00EE566F">
      <w:pPr>
        <w:numPr>
          <w:ilvl w:val="0"/>
          <w:numId w:val="5"/>
        </w:numPr>
        <w:jc w:val="both"/>
        <w:rPr>
          <w:ins w:id="89" w:author="carmenJara" w:date="2018-10-29T20:16:00Z"/>
          <w:rFonts w:ascii="NewsGotT" w:hAnsi="NewsGotT" w:cs="NewsGotT"/>
          <w:sz w:val="24"/>
        </w:rPr>
      </w:pPr>
      <w:ins w:id="90" w:author="carmenJara" w:date="2018-10-29T20:16:00Z">
        <w:r>
          <w:rPr>
            <w:rFonts w:ascii="NewsGotT" w:hAnsi="NewsGotT" w:cs="NewsGotT"/>
            <w:sz w:val="24"/>
          </w:rPr>
          <w:t>Exponer las necesidades de las mujeres en los grados de ingeniería informática.</w:t>
        </w:r>
      </w:ins>
    </w:p>
    <w:p w14:paraId="692D15E0" w14:textId="77777777" w:rsidR="00785611" w:rsidRDefault="00785611">
      <w:pPr>
        <w:jc w:val="both"/>
        <w:rPr>
          <w:rFonts w:ascii="NewsGotT" w:hAnsi="NewsGotT" w:cs="NewsGotT"/>
          <w:sz w:val="24"/>
        </w:rPr>
      </w:pPr>
    </w:p>
    <w:p w14:paraId="01AD289E" w14:textId="77777777" w:rsidR="00785611" w:rsidRDefault="00785611">
      <w:pPr>
        <w:pStyle w:val="Ttulo3"/>
        <w:rPr>
          <w:u w:val="single"/>
        </w:rPr>
      </w:pPr>
      <w:r>
        <w:t xml:space="preserve">                                                       CAPÍTULO III</w:t>
      </w:r>
    </w:p>
    <w:p w14:paraId="6AFBDAA3" w14:textId="77777777" w:rsidR="00785611" w:rsidRDefault="00785611">
      <w:pPr>
        <w:jc w:val="both"/>
        <w:rPr>
          <w:rFonts w:ascii="NewsGotT" w:hAnsi="NewsGotT" w:cs="NewsGotT"/>
          <w:b/>
          <w:sz w:val="24"/>
          <w:u w:val="single"/>
        </w:rPr>
      </w:pPr>
    </w:p>
    <w:p w14:paraId="5AFF839F" w14:textId="77777777" w:rsidR="00785611" w:rsidRDefault="00785611">
      <w:pPr>
        <w:jc w:val="both"/>
        <w:rPr>
          <w:rFonts w:ascii="NewsGotT" w:hAnsi="NewsGotT" w:cs="NewsGotT"/>
          <w:b/>
          <w:sz w:val="24"/>
        </w:rPr>
      </w:pPr>
      <w:r>
        <w:rPr>
          <w:rFonts w:ascii="NewsGotT" w:hAnsi="NewsGotT" w:cs="NewsGotT"/>
          <w:sz w:val="24"/>
        </w:rPr>
        <w:t xml:space="preserve">                                                 </w:t>
      </w:r>
      <w:r>
        <w:rPr>
          <w:rFonts w:ascii="NewsGotT" w:hAnsi="NewsGotT" w:cs="NewsGotT"/>
          <w:b/>
          <w:sz w:val="24"/>
        </w:rPr>
        <w:t xml:space="preserve">ASAMBLEA GENERAL </w:t>
      </w:r>
    </w:p>
    <w:p w14:paraId="1769449B" w14:textId="77777777" w:rsidR="00785611" w:rsidRDefault="00785611">
      <w:pPr>
        <w:jc w:val="both"/>
        <w:rPr>
          <w:rFonts w:ascii="NewsGotT" w:hAnsi="NewsGotT" w:cs="NewsGotT"/>
          <w:b/>
          <w:sz w:val="24"/>
        </w:rPr>
      </w:pPr>
    </w:p>
    <w:p w14:paraId="3C79999E" w14:textId="77777777" w:rsidR="00785611" w:rsidRDefault="00785611">
      <w:pPr>
        <w:jc w:val="both"/>
        <w:rPr>
          <w:rFonts w:ascii="NewsGotT" w:hAnsi="NewsGotT" w:cs="NewsGotT"/>
          <w:sz w:val="24"/>
        </w:rPr>
      </w:pPr>
      <w:r>
        <w:rPr>
          <w:rFonts w:ascii="NewsGotT" w:hAnsi="NewsGotT" w:cs="NewsGotT"/>
          <w:sz w:val="24"/>
        </w:rPr>
        <w:t>Artículo 7.  Asamblea General.</w:t>
      </w:r>
    </w:p>
    <w:p w14:paraId="20071BCA" w14:textId="77777777" w:rsidR="00785611" w:rsidRDefault="00785611">
      <w:pPr>
        <w:jc w:val="both"/>
        <w:rPr>
          <w:rFonts w:ascii="NewsGotT" w:hAnsi="NewsGotT" w:cs="NewsGotT"/>
          <w:sz w:val="24"/>
        </w:rPr>
      </w:pPr>
    </w:p>
    <w:p w14:paraId="4BC1E29C" w14:textId="4E542D6E" w:rsidR="00785611" w:rsidRDefault="00785611">
      <w:pPr>
        <w:jc w:val="both"/>
        <w:rPr>
          <w:rFonts w:ascii="NewsGotT" w:hAnsi="NewsGotT" w:cs="NewsGotT"/>
          <w:sz w:val="24"/>
        </w:rPr>
      </w:pPr>
      <w:r>
        <w:rPr>
          <w:rFonts w:ascii="NewsGotT" w:hAnsi="NewsGotT" w:cs="NewsGotT"/>
          <w:sz w:val="24"/>
        </w:rPr>
        <w:tab/>
        <w:t>El órgano supremo de gobierno de la Asociación es la Asamblea General, integra</w:t>
      </w:r>
      <w:r w:rsidR="00511063">
        <w:rPr>
          <w:rFonts w:ascii="NewsGotT" w:hAnsi="NewsGotT" w:cs="NewsGotT"/>
          <w:sz w:val="24"/>
        </w:rPr>
        <w:t xml:space="preserve">da por la totalidad de los </w:t>
      </w:r>
      <w:del w:id="91" w:author="carmenJara" w:date="2018-10-29T20:16:00Z">
        <w:r w:rsidR="007852A4">
          <w:rPr>
            <w:rFonts w:ascii="NewsGotT" w:hAnsi="NewsGotT" w:cs="NewsGotT"/>
            <w:sz w:val="24"/>
          </w:rPr>
          <w:delText>socios</w:delText>
        </w:r>
      </w:del>
      <w:ins w:id="92" w:author="carmenJara" w:date="2018-10-29T20:16:00Z">
        <w:r w:rsidR="00511063">
          <w:rPr>
            <w:rFonts w:ascii="NewsGotT" w:hAnsi="NewsGotT" w:cs="NewsGotT"/>
            <w:sz w:val="24"/>
          </w:rPr>
          <w:t>socia</w:t>
        </w:r>
        <w:r>
          <w:rPr>
            <w:rFonts w:ascii="NewsGotT" w:hAnsi="NewsGotT" w:cs="NewsGotT"/>
            <w:sz w:val="24"/>
          </w:rPr>
          <w:t>s</w:t>
        </w:r>
      </w:ins>
      <w:r>
        <w:rPr>
          <w:rFonts w:ascii="NewsGotT" w:hAnsi="NewsGotT" w:cs="NewsGotT"/>
          <w:sz w:val="24"/>
        </w:rPr>
        <w:t>.</w:t>
      </w:r>
    </w:p>
    <w:p w14:paraId="681F466C" w14:textId="77777777" w:rsidR="00785611" w:rsidRDefault="00785611">
      <w:pPr>
        <w:jc w:val="both"/>
        <w:rPr>
          <w:rFonts w:ascii="NewsGotT" w:hAnsi="NewsGotT" w:cs="NewsGotT"/>
          <w:sz w:val="24"/>
        </w:rPr>
      </w:pPr>
      <w:r>
        <w:rPr>
          <w:rFonts w:ascii="NewsGotT" w:hAnsi="NewsGotT" w:cs="NewsGotT"/>
          <w:sz w:val="24"/>
        </w:rPr>
        <w:tab/>
        <w:t>Adopta sus acuerdos por el principio mayoritario o de democracia interna y deberá reunirse, al menos, una vez al año</w:t>
      </w:r>
      <w:r>
        <w:rPr>
          <w:rFonts w:ascii="NewsGotT" w:hAnsi="NewsGotT" w:cs="NewsGotT"/>
          <w:i/>
          <w:sz w:val="24"/>
        </w:rPr>
        <w:t>.</w:t>
      </w:r>
    </w:p>
    <w:p w14:paraId="12DD8F94" w14:textId="77777777" w:rsidR="00785611" w:rsidRDefault="00785611">
      <w:pPr>
        <w:jc w:val="both"/>
        <w:rPr>
          <w:rFonts w:ascii="NewsGotT" w:hAnsi="NewsGotT" w:cs="NewsGotT"/>
          <w:sz w:val="24"/>
        </w:rPr>
      </w:pPr>
      <w:r>
        <w:rPr>
          <w:rFonts w:ascii="NewsGotT" w:hAnsi="NewsGotT" w:cs="NewsGotT"/>
          <w:sz w:val="24"/>
        </w:rPr>
        <w:tab/>
        <w:t>Las Asambleas podrán tener carácter ordinario y extraordinario, y serán convocadas en la forma que se indica en los presentes Estatutos.</w:t>
      </w:r>
    </w:p>
    <w:p w14:paraId="58D9DB49" w14:textId="77777777" w:rsidR="00785611" w:rsidRDefault="00785611">
      <w:pPr>
        <w:jc w:val="both"/>
        <w:rPr>
          <w:rFonts w:ascii="NewsGotT" w:hAnsi="NewsGotT" w:cs="NewsGotT"/>
          <w:sz w:val="24"/>
        </w:rPr>
      </w:pPr>
      <w:r>
        <w:rPr>
          <w:rFonts w:ascii="NewsGotT" w:hAnsi="NewsGotT" w:cs="NewsGotT"/>
          <w:sz w:val="24"/>
        </w:rPr>
        <w:tab/>
      </w:r>
    </w:p>
    <w:p w14:paraId="38BE540A" w14:textId="77777777" w:rsidR="00785611" w:rsidRDefault="00785611">
      <w:pPr>
        <w:jc w:val="both"/>
        <w:rPr>
          <w:rFonts w:ascii="NewsGotT" w:hAnsi="NewsGotT" w:cs="NewsGotT"/>
          <w:sz w:val="24"/>
        </w:rPr>
      </w:pPr>
      <w:r>
        <w:rPr>
          <w:rFonts w:ascii="NewsGotT" w:hAnsi="NewsGotT" w:cs="NewsGotT"/>
          <w:sz w:val="24"/>
        </w:rPr>
        <w:t>Artículo 8.</w:t>
      </w:r>
      <w:r>
        <w:rPr>
          <w:rFonts w:ascii="NewsGotT" w:hAnsi="NewsGotT" w:cs="NewsGotT"/>
          <w:b/>
          <w:sz w:val="24"/>
        </w:rPr>
        <w:t xml:space="preserve">  </w:t>
      </w:r>
      <w:r>
        <w:rPr>
          <w:rFonts w:ascii="NewsGotT" w:hAnsi="NewsGotT" w:cs="NewsGotT"/>
          <w:sz w:val="24"/>
        </w:rPr>
        <w:t>Convocatoria.</w:t>
      </w:r>
    </w:p>
    <w:p w14:paraId="78AAD946" w14:textId="77777777" w:rsidR="00785611" w:rsidRDefault="00785611">
      <w:pPr>
        <w:jc w:val="both"/>
        <w:rPr>
          <w:rFonts w:ascii="NewsGotT" w:hAnsi="NewsGotT" w:cs="NewsGotT"/>
          <w:sz w:val="24"/>
        </w:rPr>
      </w:pPr>
    </w:p>
    <w:p w14:paraId="4D5E43DF" w14:textId="77777777" w:rsidR="00785611" w:rsidRDefault="00785611">
      <w:pPr>
        <w:jc w:val="both"/>
        <w:rPr>
          <w:rFonts w:ascii="NewsGotT" w:hAnsi="NewsGotT" w:cs="NewsGotT"/>
          <w:sz w:val="24"/>
        </w:rPr>
      </w:pPr>
      <w:r>
        <w:rPr>
          <w:rFonts w:ascii="NewsGotT" w:hAnsi="NewsGotT" w:cs="NewsGotT"/>
          <w:sz w:val="24"/>
        </w:rPr>
        <w:tab/>
        <w:t>Las Asambleas serán convocadas por la persona titular de la  Presidencia, a iniciativa propia, por acuerdo de la Junta Directiva o por solicitud de un número de personas asociadas no inferior al 10 por 100.</w:t>
      </w:r>
    </w:p>
    <w:p w14:paraId="345E9C27" w14:textId="77777777" w:rsidR="00785611" w:rsidRDefault="00785611">
      <w:pPr>
        <w:jc w:val="both"/>
        <w:rPr>
          <w:rFonts w:ascii="NewsGotT" w:hAnsi="NewsGotT" w:cs="NewsGotT"/>
          <w:sz w:val="24"/>
        </w:rPr>
      </w:pPr>
    </w:p>
    <w:p w14:paraId="2C994B5A" w14:textId="77777777" w:rsidR="00785611" w:rsidRDefault="00785611">
      <w:pPr>
        <w:jc w:val="both"/>
        <w:rPr>
          <w:rFonts w:ascii="NewsGotT" w:hAnsi="NewsGotT" w:cs="NewsGotT"/>
          <w:sz w:val="24"/>
        </w:rPr>
      </w:pPr>
      <w:r>
        <w:rPr>
          <w:rFonts w:ascii="NewsGotT" w:hAnsi="NewsGotT" w:cs="NewsGotT"/>
          <w:sz w:val="24"/>
        </w:rPr>
        <w:tab/>
        <w:t xml:space="preserve">- </w:t>
      </w:r>
      <w:r>
        <w:rPr>
          <w:rFonts w:ascii="NewsGotT" w:hAnsi="NewsGotT" w:cs="NewsGotT"/>
          <w:sz w:val="24"/>
          <w:u w:val="single"/>
        </w:rPr>
        <w:t>Acordada por la Junta Directiva</w:t>
      </w:r>
      <w:r>
        <w:rPr>
          <w:rFonts w:ascii="NewsGotT" w:hAnsi="NewsGotT" w:cs="NewsGotT"/>
          <w:sz w:val="24"/>
        </w:rPr>
        <w:t xml:space="preserve"> la convocatoria de una Asamblea General, la persona titular de la Presidencia la convocará en el plazo máximo de quince días naturales desde la adopción del acuerdo. Entre la convocatoria y el día señalado para la celebración de la Asamblea habrá de mediar, al menos, quince días naturales.</w:t>
      </w:r>
    </w:p>
    <w:p w14:paraId="0FEC849B" w14:textId="77777777" w:rsidR="00785611" w:rsidRDefault="00785611">
      <w:pPr>
        <w:jc w:val="both"/>
        <w:rPr>
          <w:rFonts w:ascii="NewsGotT" w:hAnsi="NewsGotT" w:cs="NewsGotT"/>
          <w:sz w:val="24"/>
        </w:rPr>
      </w:pPr>
    </w:p>
    <w:p w14:paraId="7FA7D7AA" w14:textId="77777777" w:rsidR="00785611" w:rsidRDefault="00785611">
      <w:pPr>
        <w:jc w:val="both"/>
        <w:rPr>
          <w:rFonts w:ascii="NewsGotT" w:hAnsi="NewsGotT" w:cs="NewsGotT"/>
        </w:rPr>
      </w:pPr>
      <w:r>
        <w:rPr>
          <w:rFonts w:ascii="NewsGotT" w:hAnsi="NewsGotT" w:cs="NewsGotT"/>
          <w:sz w:val="24"/>
        </w:rPr>
        <w:tab/>
        <w:t xml:space="preserve">- </w:t>
      </w:r>
      <w:r>
        <w:rPr>
          <w:rFonts w:ascii="NewsGotT" w:hAnsi="NewsGotT" w:cs="NewsGotT"/>
          <w:sz w:val="24"/>
          <w:u w:val="single"/>
        </w:rPr>
        <w:t>La solicitud de convocatoria efectuada por los socios</w:t>
      </w:r>
      <w:r>
        <w:rPr>
          <w:rFonts w:ascii="NewsGotT" w:hAnsi="NewsGotT" w:cs="NewsGotT"/>
          <w:sz w:val="24"/>
        </w:rPr>
        <w:t xml:space="preserve"> contendrá el orden de día de la sesión, y adjuntará los documentos o información que fuere necesaria para la adopción de los acuerdos siempre que dicha documentación o información haya de ser tenida en cuenta para ello.</w:t>
      </w:r>
    </w:p>
    <w:p w14:paraId="65099F26" w14:textId="77777777" w:rsidR="00785611" w:rsidRDefault="00785611">
      <w:pPr>
        <w:pStyle w:val="Textoindependiente"/>
        <w:rPr>
          <w:rFonts w:ascii="NewsGotT" w:hAnsi="NewsGotT" w:cs="NewsGotT"/>
        </w:rPr>
      </w:pPr>
      <w:r>
        <w:rPr>
          <w:rFonts w:ascii="NewsGotT" w:hAnsi="NewsGotT" w:cs="NewsGotT"/>
        </w:rPr>
        <w:t xml:space="preserve"> </w:t>
      </w:r>
      <w:r>
        <w:rPr>
          <w:rFonts w:ascii="NewsGotT" w:hAnsi="NewsGotT" w:cs="NewsGotT"/>
        </w:rPr>
        <w:tab/>
        <w:t>La solicitud habrá de ser presentada ante la Secretaría de la Asociación; una vez sellada se devolverá una copia al solicitante.</w:t>
      </w:r>
    </w:p>
    <w:p w14:paraId="3D2B6187" w14:textId="77777777" w:rsidR="00785611" w:rsidRDefault="00785611">
      <w:pPr>
        <w:jc w:val="both"/>
        <w:rPr>
          <w:rFonts w:ascii="NewsGotT" w:hAnsi="NewsGotT" w:cs="NewsGotT"/>
        </w:rPr>
      </w:pPr>
      <w:r>
        <w:rPr>
          <w:rFonts w:ascii="NewsGotT" w:hAnsi="NewsGotT" w:cs="NewsGotT"/>
          <w:sz w:val="24"/>
        </w:rPr>
        <w:tab/>
        <w:t>La persona titular de la Secretaría de la Asociación, después de comprobar los requisitos formales (número de socios, convocatoria y documentación, en su caso), dará cuenta inmediata a la Presidencia, para que, en el plazo de quince días naturales desde su presentación, convoque la Asamblea que habrá de celebrarse dentro del plazo de treinta días naturales a contar desde la solicitud. Si la solicitud careciere de los requisitos formales, la persona titular de la Secretaría la tendrá por no formulada, procediendo a su archivo con comunicación la persona asociada que encabece la lista o firmas.</w:t>
      </w:r>
    </w:p>
    <w:p w14:paraId="44494106" w14:textId="77777777" w:rsidR="00785611" w:rsidRDefault="00785611">
      <w:pPr>
        <w:pStyle w:val="Textoindependiente"/>
        <w:rPr>
          <w:rFonts w:ascii="NewsGotT" w:hAnsi="NewsGotT" w:cs="NewsGotT"/>
          <w:b/>
          <w:u w:val="single"/>
        </w:rPr>
      </w:pPr>
      <w:r>
        <w:rPr>
          <w:rFonts w:ascii="NewsGotT" w:hAnsi="NewsGotT" w:cs="NewsGotT"/>
        </w:rPr>
        <w:tab/>
        <w:t>Si la persona titular de la Presidencia no convocara la Asamblea dentro los plazos establecidos en el párrafo anterior, los promotores estarán legitimados para proceder a la convocatoria de la Asamblea General, expresando dichos extremos en la convocatoria, que irá firmada por la persona que encabece las firmas o lista de la solicitud.</w:t>
      </w:r>
    </w:p>
    <w:p w14:paraId="495059DF" w14:textId="77777777" w:rsidR="00785611" w:rsidRDefault="00785611">
      <w:pPr>
        <w:jc w:val="both"/>
        <w:rPr>
          <w:rFonts w:ascii="NewsGotT" w:hAnsi="NewsGotT" w:cs="NewsGotT"/>
          <w:b/>
          <w:sz w:val="24"/>
          <w:u w:val="single"/>
        </w:rPr>
      </w:pPr>
    </w:p>
    <w:p w14:paraId="2A949FEC" w14:textId="77777777" w:rsidR="00785611" w:rsidRDefault="00785611">
      <w:pPr>
        <w:pStyle w:val="Textoindependiente"/>
        <w:rPr>
          <w:rFonts w:ascii="NewsGotT" w:hAnsi="NewsGotT" w:cs="NewsGotT"/>
        </w:rPr>
      </w:pPr>
      <w:r>
        <w:rPr>
          <w:rFonts w:ascii="NewsGotT" w:hAnsi="NewsGotT" w:cs="NewsGotT"/>
        </w:rPr>
        <w:t>Artículo 9.    Forma de la convocatoria.</w:t>
      </w:r>
    </w:p>
    <w:p w14:paraId="22C7E765" w14:textId="77777777" w:rsidR="00785611" w:rsidRDefault="00785611">
      <w:pPr>
        <w:jc w:val="both"/>
        <w:rPr>
          <w:rFonts w:ascii="NewsGotT" w:hAnsi="NewsGotT" w:cs="NewsGotT"/>
          <w:sz w:val="24"/>
        </w:rPr>
      </w:pPr>
    </w:p>
    <w:p w14:paraId="6A04CC2E" w14:textId="77777777" w:rsidR="00785611" w:rsidRDefault="00785611">
      <w:pPr>
        <w:jc w:val="both"/>
        <w:rPr>
          <w:rFonts w:ascii="NewsGotT" w:hAnsi="NewsGotT" w:cs="NewsGotT"/>
        </w:rPr>
      </w:pPr>
      <w:r>
        <w:tab/>
      </w:r>
      <w:r>
        <w:rPr>
          <w:rFonts w:ascii="NewsGotT" w:hAnsi="NewsGotT" w:cs="NewsGotT"/>
          <w:sz w:val="24"/>
        </w:rPr>
        <w:t>La convocatoria efectuada por las personas legitimadas para ello, de conformidad con lo dispuesto en el artículo anterior, deberá ser comunicada  y expuesta en el tablón de anuncios si existiera, con una antelación de quince días naturales a la celebración de la Asamblea.</w:t>
      </w:r>
    </w:p>
    <w:p w14:paraId="5519ED48" w14:textId="77777777" w:rsidR="00785611" w:rsidRDefault="00785611">
      <w:pPr>
        <w:pStyle w:val="Textoindependiente"/>
        <w:rPr>
          <w:rFonts w:ascii="NewsGotT" w:hAnsi="NewsGotT" w:cs="NewsGotT"/>
        </w:rPr>
      </w:pPr>
      <w:r>
        <w:rPr>
          <w:rFonts w:ascii="NewsGotT" w:hAnsi="NewsGotT" w:cs="NewsGotT"/>
        </w:rPr>
        <w:tab/>
        <w:t>La convocatoria deberá contener el orden del día, así como el  lugar,  fecha y hora de su celebración en primera y en segunda convocatoria.</w:t>
      </w:r>
    </w:p>
    <w:p w14:paraId="5EB0C490" w14:textId="77777777" w:rsidR="00785611" w:rsidRDefault="00785611">
      <w:pPr>
        <w:jc w:val="both"/>
        <w:rPr>
          <w:rFonts w:ascii="NewsGotT" w:hAnsi="NewsGotT" w:cs="NewsGotT"/>
          <w:b/>
          <w:sz w:val="24"/>
          <w:u w:val="single"/>
        </w:rPr>
      </w:pPr>
      <w:r>
        <w:rPr>
          <w:rFonts w:ascii="NewsGotT" w:hAnsi="NewsGotT" w:cs="NewsGotT"/>
          <w:sz w:val="24"/>
        </w:rPr>
        <w:tab/>
        <w:t>La documentación necesaria e información que haya de ser tenida en cuenta para la adopción de los acuerdos, estará a disposición de los socios en la Secretaría de la Asociación, con una antelación mínima de quince días naturales a la celebración de la Asamblea.</w:t>
      </w:r>
    </w:p>
    <w:p w14:paraId="3E71A73F" w14:textId="77777777" w:rsidR="00785611" w:rsidRDefault="00785611">
      <w:pPr>
        <w:jc w:val="both"/>
        <w:rPr>
          <w:rFonts w:ascii="NewsGotT" w:hAnsi="NewsGotT" w:cs="NewsGotT"/>
          <w:b/>
          <w:sz w:val="24"/>
          <w:u w:val="single"/>
        </w:rPr>
      </w:pPr>
    </w:p>
    <w:p w14:paraId="2929FB0C" w14:textId="77777777" w:rsidR="00785611" w:rsidRDefault="00785611">
      <w:pPr>
        <w:jc w:val="both"/>
        <w:rPr>
          <w:rFonts w:ascii="NewsGotT" w:hAnsi="NewsGotT" w:cs="NewsGotT"/>
          <w:sz w:val="24"/>
        </w:rPr>
      </w:pPr>
      <w:r>
        <w:rPr>
          <w:rFonts w:ascii="NewsGotT" w:hAnsi="NewsGotT" w:cs="NewsGotT"/>
          <w:sz w:val="24"/>
        </w:rPr>
        <w:t>Artículo 10.</w:t>
      </w:r>
      <w:r>
        <w:rPr>
          <w:rFonts w:ascii="NewsGotT" w:hAnsi="NewsGotT" w:cs="NewsGotT"/>
          <w:b/>
          <w:sz w:val="24"/>
        </w:rPr>
        <w:t xml:space="preserve">   </w:t>
      </w:r>
      <w:r>
        <w:rPr>
          <w:rFonts w:ascii="NewsGotT" w:hAnsi="NewsGotT" w:cs="NewsGotT"/>
          <w:sz w:val="24"/>
        </w:rPr>
        <w:t xml:space="preserve"> Asamblea General ordinaria.</w:t>
      </w:r>
    </w:p>
    <w:p w14:paraId="4A90C90F" w14:textId="77777777" w:rsidR="00785611" w:rsidRDefault="00785611">
      <w:pPr>
        <w:jc w:val="both"/>
        <w:rPr>
          <w:rFonts w:ascii="NewsGotT" w:hAnsi="NewsGotT" w:cs="NewsGotT"/>
          <w:sz w:val="24"/>
        </w:rPr>
      </w:pPr>
    </w:p>
    <w:p w14:paraId="2F7E2C27" w14:textId="77777777" w:rsidR="00785611" w:rsidRDefault="00785611">
      <w:pPr>
        <w:jc w:val="both"/>
        <w:rPr>
          <w:rFonts w:ascii="NewsGotT" w:hAnsi="NewsGotT" w:cs="NewsGotT"/>
          <w:sz w:val="24"/>
        </w:rPr>
      </w:pPr>
      <w:r>
        <w:rPr>
          <w:rFonts w:ascii="NewsGotT" w:hAnsi="NewsGotT" w:cs="NewsGotT"/>
          <w:sz w:val="24"/>
        </w:rPr>
        <w:tab/>
        <w:t>La Asamblea General ordinaria se celebrará, al menos, una vez al año dentro de los cuatros meses siguientes al cierre del ejercicio, al objeto de tratar los siguientes puntos del orden del día:</w:t>
      </w:r>
    </w:p>
    <w:p w14:paraId="167096A2" w14:textId="77777777" w:rsidR="00785611" w:rsidRDefault="00785611">
      <w:pPr>
        <w:jc w:val="both"/>
        <w:rPr>
          <w:rFonts w:ascii="NewsGotT" w:hAnsi="NewsGotT" w:cs="NewsGotT"/>
          <w:sz w:val="24"/>
        </w:rPr>
      </w:pPr>
      <w:r>
        <w:rPr>
          <w:rFonts w:ascii="NewsGotT" w:hAnsi="NewsGotT" w:cs="NewsGotT"/>
          <w:sz w:val="24"/>
        </w:rPr>
        <w:tab/>
        <w:t>1.- Lectura y aprobación, si procede, del acta de la sesión anterior (sea Asamblea general ordinaria o extraordinaria).</w:t>
      </w:r>
    </w:p>
    <w:p w14:paraId="784F7CBF" w14:textId="77777777" w:rsidR="00785611" w:rsidRDefault="00785611">
      <w:pPr>
        <w:jc w:val="both"/>
        <w:rPr>
          <w:rFonts w:ascii="NewsGotT" w:hAnsi="NewsGotT" w:cs="NewsGotT"/>
          <w:sz w:val="24"/>
        </w:rPr>
      </w:pPr>
      <w:r>
        <w:rPr>
          <w:rFonts w:ascii="NewsGotT" w:hAnsi="NewsGotT" w:cs="NewsGotT"/>
          <w:sz w:val="24"/>
        </w:rPr>
        <w:tab/>
        <w:t>2.- Examen y aprobación, si procede, de las cuentas del ejercicio anterior.</w:t>
      </w:r>
    </w:p>
    <w:p w14:paraId="1C71988F" w14:textId="77777777" w:rsidR="00785611" w:rsidRDefault="00785611">
      <w:pPr>
        <w:jc w:val="both"/>
        <w:rPr>
          <w:rFonts w:ascii="NewsGotT" w:hAnsi="NewsGotT" w:cs="NewsGotT"/>
          <w:sz w:val="24"/>
        </w:rPr>
      </w:pPr>
      <w:r>
        <w:rPr>
          <w:rFonts w:ascii="NewsGotT" w:hAnsi="NewsGotT" w:cs="NewsGotT"/>
          <w:sz w:val="24"/>
        </w:rPr>
        <w:tab/>
        <w:t>3.- Examen y aprobación, si procede, de los Presupuestos del ejercicio.</w:t>
      </w:r>
    </w:p>
    <w:p w14:paraId="4CF67273" w14:textId="77777777" w:rsidR="00785611" w:rsidRDefault="00785611">
      <w:pPr>
        <w:jc w:val="both"/>
        <w:rPr>
          <w:rFonts w:ascii="NewsGotT" w:hAnsi="NewsGotT" w:cs="NewsGotT"/>
        </w:rPr>
      </w:pPr>
      <w:r>
        <w:rPr>
          <w:rFonts w:ascii="NewsGotT" w:hAnsi="NewsGotT" w:cs="NewsGotT"/>
          <w:sz w:val="24"/>
        </w:rPr>
        <w:tab/>
        <w:t>4.- Examen de la memoria de actividades y aprobación, si procede, de la gestión de la Junta Directiva.</w:t>
      </w:r>
    </w:p>
    <w:p w14:paraId="25919114" w14:textId="77777777" w:rsidR="00785611" w:rsidRDefault="00785611">
      <w:pPr>
        <w:pStyle w:val="Textoindependiente"/>
        <w:rPr>
          <w:rFonts w:ascii="NewsGotT" w:hAnsi="NewsGotT" w:cs="NewsGotT"/>
        </w:rPr>
      </w:pPr>
      <w:r>
        <w:rPr>
          <w:rFonts w:ascii="NewsGotT" w:hAnsi="NewsGotT" w:cs="NewsGotT"/>
        </w:rPr>
        <w:tab/>
        <w:t>5.- Aprobación, si procede, del Programa de actividades.</w:t>
      </w:r>
    </w:p>
    <w:p w14:paraId="5C7763F0" w14:textId="77777777" w:rsidR="00785611" w:rsidRDefault="00785611">
      <w:pPr>
        <w:jc w:val="both"/>
        <w:rPr>
          <w:rFonts w:ascii="NewsGotT" w:hAnsi="NewsGotT" w:cs="NewsGotT"/>
          <w:sz w:val="24"/>
        </w:rPr>
      </w:pPr>
      <w:r>
        <w:rPr>
          <w:rFonts w:ascii="NewsGotT" w:hAnsi="NewsGotT" w:cs="NewsGotT"/>
          <w:sz w:val="24"/>
        </w:rPr>
        <w:tab/>
      </w:r>
    </w:p>
    <w:p w14:paraId="6B41C673" w14:textId="77777777" w:rsidR="00785611" w:rsidRDefault="00785611">
      <w:pPr>
        <w:jc w:val="both"/>
        <w:rPr>
          <w:rFonts w:ascii="NewsGotT" w:hAnsi="NewsGotT" w:cs="NewsGotT"/>
          <w:sz w:val="24"/>
        </w:rPr>
      </w:pPr>
      <w:r>
        <w:rPr>
          <w:rFonts w:ascii="NewsGotT" w:hAnsi="NewsGotT" w:cs="NewsGotT"/>
          <w:sz w:val="24"/>
        </w:rPr>
        <w:t>Artículo 11.</w:t>
      </w:r>
      <w:r>
        <w:rPr>
          <w:rFonts w:ascii="NewsGotT" w:hAnsi="NewsGotT" w:cs="NewsGotT"/>
          <w:b/>
          <w:sz w:val="24"/>
        </w:rPr>
        <w:t xml:space="preserve">   </w:t>
      </w:r>
      <w:r>
        <w:rPr>
          <w:rFonts w:ascii="NewsGotT" w:hAnsi="NewsGotT" w:cs="NewsGotT"/>
          <w:sz w:val="24"/>
        </w:rPr>
        <w:t>Asamblea General extraordinaria.</w:t>
      </w:r>
    </w:p>
    <w:p w14:paraId="556728EE" w14:textId="77777777" w:rsidR="00785611" w:rsidRDefault="00785611">
      <w:pPr>
        <w:jc w:val="both"/>
        <w:rPr>
          <w:rFonts w:ascii="NewsGotT" w:hAnsi="NewsGotT" w:cs="NewsGotT"/>
          <w:sz w:val="24"/>
        </w:rPr>
      </w:pPr>
    </w:p>
    <w:p w14:paraId="719A15BD" w14:textId="77777777" w:rsidR="00785611" w:rsidRDefault="00785611">
      <w:pPr>
        <w:jc w:val="both"/>
        <w:rPr>
          <w:rFonts w:ascii="NewsGotT" w:hAnsi="NewsGotT" w:cs="NewsGotT"/>
          <w:sz w:val="24"/>
        </w:rPr>
      </w:pPr>
      <w:r>
        <w:rPr>
          <w:rFonts w:ascii="NewsGotT" w:hAnsi="NewsGotT" w:cs="NewsGotT"/>
          <w:sz w:val="24"/>
        </w:rPr>
        <w:tab/>
        <w:t>Para la adopción de cualquier acuerdo diferente de los citados en el artículo anterior se requerirá la convocatoria de Asamblea General Extraordinaria y, en concreto, para tratar de los siguientes:</w:t>
      </w:r>
    </w:p>
    <w:p w14:paraId="3F40E75A" w14:textId="77777777" w:rsidR="00785611" w:rsidRDefault="00785611">
      <w:pPr>
        <w:jc w:val="both"/>
        <w:rPr>
          <w:rFonts w:ascii="NewsGotT" w:hAnsi="NewsGotT" w:cs="NewsGotT"/>
          <w:sz w:val="24"/>
        </w:rPr>
      </w:pPr>
      <w:r>
        <w:rPr>
          <w:rFonts w:ascii="NewsGotT" w:hAnsi="NewsGotT" w:cs="NewsGotT"/>
          <w:sz w:val="24"/>
        </w:rPr>
        <w:tab/>
        <w:t>1.- Modificación de los estatutos</w:t>
      </w:r>
      <w:r>
        <w:rPr>
          <w:rFonts w:ascii="NewsGotT" w:hAnsi="NewsGotT" w:cs="NewsGotT"/>
          <w:i/>
          <w:sz w:val="24"/>
        </w:rPr>
        <w:t>.</w:t>
      </w:r>
    </w:p>
    <w:p w14:paraId="37F82C8E" w14:textId="77777777" w:rsidR="00785611" w:rsidRDefault="00785611">
      <w:pPr>
        <w:jc w:val="both"/>
        <w:rPr>
          <w:rFonts w:ascii="NewsGotT" w:hAnsi="NewsGotT" w:cs="NewsGotT"/>
        </w:rPr>
      </w:pPr>
      <w:r>
        <w:rPr>
          <w:rFonts w:ascii="NewsGotT" w:hAnsi="NewsGotT" w:cs="NewsGotT"/>
          <w:sz w:val="24"/>
        </w:rPr>
        <w:tab/>
        <w:t>2.- Disolución de la Asociación.</w:t>
      </w:r>
    </w:p>
    <w:p w14:paraId="46D21AA7" w14:textId="77777777" w:rsidR="00785611" w:rsidRDefault="00785611">
      <w:pPr>
        <w:pStyle w:val="Textoindependiente"/>
        <w:rPr>
          <w:rFonts w:ascii="NewsGotT" w:hAnsi="NewsGotT" w:cs="NewsGotT"/>
        </w:rPr>
      </w:pPr>
      <w:r>
        <w:rPr>
          <w:rFonts w:ascii="NewsGotT" w:hAnsi="NewsGotT" w:cs="NewsGotT"/>
        </w:rPr>
        <w:tab/>
        <w:t>3.- Nombramiento de la Junta Directiva.</w:t>
      </w:r>
    </w:p>
    <w:p w14:paraId="0555550F" w14:textId="77777777" w:rsidR="00785611" w:rsidRDefault="00785611">
      <w:pPr>
        <w:jc w:val="both"/>
        <w:rPr>
          <w:rFonts w:ascii="NewsGotT" w:hAnsi="NewsGotT" w:cs="NewsGotT"/>
          <w:sz w:val="24"/>
        </w:rPr>
      </w:pPr>
      <w:r>
        <w:rPr>
          <w:rFonts w:ascii="NewsGotT" w:hAnsi="NewsGotT" w:cs="NewsGotT"/>
          <w:sz w:val="24"/>
        </w:rPr>
        <w:tab/>
        <w:t>4.- Disposición y enajenación de bienes.</w:t>
      </w:r>
    </w:p>
    <w:p w14:paraId="35ACD281" w14:textId="77777777" w:rsidR="00785611" w:rsidRDefault="00785611">
      <w:pPr>
        <w:jc w:val="both"/>
        <w:rPr>
          <w:rFonts w:ascii="NewsGotT" w:hAnsi="NewsGotT" w:cs="NewsGotT"/>
          <w:sz w:val="24"/>
        </w:rPr>
      </w:pPr>
      <w:r>
        <w:rPr>
          <w:rFonts w:ascii="NewsGotT" w:hAnsi="NewsGotT" w:cs="NewsGotT"/>
          <w:sz w:val="24"/>
        </w:rPr>
        <w:tab/>
        <w:t>5.- Constitución de una</w:t>
      </w:r>
      <w:r>
        <w:rPr>
          <w:rFonts w:ascii="NewsGotT" w:hAnsi="NewsGotT" w:cs="NewsGotT"/>
          <w:i/>
          <w:sz w:val="24"/>
        </w:rPr>
        <w:t xml:space="preserve"> </w:t>
      </w:r>
      <w:r>
        <w:rPr>
          <w:rFonts w:ascii="NewsGotT" w:hAnsi="NewsGotT" w:cs="NewsGotT"/>
          <w:sz w:val="24"/>
        </w:rPr>
        <w:t>Federación, Confederación o Unión de Asociaciones</w:t>
      </w:r>
      <w:r>
        <w:rPr>
          <w:rFonts w:ascii="NewsGotT" w:hAnsi="NewsGotT" w:cs="NewsGotT"/>
          <w:i/>
          <w:sz w:val="24"/>
        </w:rPr>
        <w:t xml:space="preserve"> </w:t>
      </w:r>
      <w:r>
        <w:rPr>
          <w:rFonts w:ascii="NewsGotT" w:hAnsi="NewsGotT" w:cs="NewsGotT"/>
          <w:sz w:val="24"/>
        </w:rPr>
        <w:t>o su integración en ella si ya existiere.</w:t>
      </w:r>
    </w:p>
    <w:p w14:paraId="42145F3A" w14:textId="77777777" w:rsidR="00785611" w:rsidRDefault="00785611">
      <w:pPr>
        <w:jc w:val="both"/>
        <w:rPr>
          <w:rFonts w:ascii="NewsGotT" w:hAnsi="NewsGotT" w:cs="NewsGotT"/>
          <w:sz w:val="24"/>
          <w:u w:val="single"/>
        </w:rPr>
      </w:pPr>
      <w:r>
        <w:rPr>
          <w:rFonts w:ascii="NewsGotT" w:hAnsi="NewsGotT" w:cs="NewsGotT"/>
          <w:sz w:val="24"/>
        </w:rPr>
        <w:tab/>
        <w:t>6.- Aprobación del cambio de domicilio, que entrañará la modificación de los estatutos.</w:t>
      </w:r>
    </w:p>
    <w:p w14:paraId="22960F09" w14:textId="77777777" w:rsidR="00785611" w:rsidRDefault="00785611">
      <w:pPr>
        <w:jc w:val="both"/>
        <w:rPr>
          <w:rFonts w:ascii="NewsGotT" w:hAnsi="NewsGotT" w:cs="NewsGotT"/>
          <w:sz w:val="24"/>
          <w:u w:val="single"/>
        </w:rPr>
      </w:pPr>
    </w:p>
    <w:p w14:paraId="71CB9360" w14:textId="77777777" w:rsidR="00785611" w:rsidRDefault="00785611">
      <w:pPr>
        <w:jc w:val="both"/>
        <w:rPr>
          <w:rFonts w:ascii="NewsGotT" w:hAnsi="NewsGotT" w:cs="NewsGotT"/>
          <w:sz w:val="24"/>
        </w:rPr>
      </w:pPr>
      <w:r>
        <w:rPr>
          <w:rFonts w:ascii="NewsGotT" w:hAnsi="NewsGotT" w:cs="NewsGotT"/>
          <w:sz w:val="24"/>
        </w:rPr>
        <w:t>Artículo  12.</w:t>
      </w:r>
      <w:r>
        <w:rPr>
          <w:rFonts w:ascii="NewsGotT" w:hAnsi="NewsGotT" w:cs="NewsGotT"/>
          <w:b/>
          <w:sz w:val="24"/>
        </w:rPr>
        <w:t xml:space="preserve">   </w:t>
      </w:r>
      <w:r>
        <w:rPr>
          <w:rFonts w:ascii="NewsGotT" w:hAnsi="NewsGotT" w:cs="NewsGotT"/>
          <w:sz w:val="24"/>
        </w:rPr>
        <w:t>Constitución.</w:t>
      </w:r>
    </w:p>
    <w:p w14:paraId="29E1B22D" w14:textId="77777777" w:rsidR="00785611" w:rsidRDefault="00785611">
      <w:pPr>
        <w:jc w:val="both"/>
        <w:rPr>
          <w:rFonts w:ascii="NewsGotT" w:hAnsi="NewsGotT" w:cs="NewsGotT"/>
          <w:sz w:val="24"/>
        </w:rPr>
      </w:pPr>
    </w:p>
    <w:p w14:paraId="527D3C31" w14:textId="77777777" w:rsidR="00785611" w:rsidRDefault="00785611">
      <w:pPr>
        <w:jc w:val="both"/>
        <w:rPr>
          <w:rFonts w:ascii="NewsGotT" w:hAnsi="NewsGotT" w:cs="NewsGotT"/>
          <w:sz w:val="24"/>
        </w:rPr>
      </w:pPr>
      <w:r>
        <w:tab/>
      </w:r>
      <w:r>
        <w:rPr>
          <w:rFonts w:ascii="NewsGotT" w:hAnsi="NewsGotT" w:cs="NewsGotT"/>
          <w:sz w:val="22"/>
        </w:rPr>
        <w:t>La Asamblea General, tanto ordinaria como extraordinaria, quedará válidamente constituida en primera convocatoria, cuando concurran, presentes o representados, al menos un tercio de los asociados; en segunda convocatoria, cualquiera que sea el número de asistentes asociados.</w:t>
      </w:r>
    </w:p>
    <w:p w14:paraId="297B0775" w14:textId="77777777" w:rsidR="00785611" w:rsidRDefault="00785611">
      <w:pPr>
        <w:ind w:firstLine="708"/>
        <w:jc w:val="both"/>
        <w:rPr>
          <w:rFonts w:ascii="NewsGotT" w:hAnsi="NewsGotT" w:cs="NewsGotT"/>
          <w:sz w:val="24"/>
        </w:rPr>
      </w:pPr>
      <w:r>
        <w:rPr>
          <w:rFonts w:ascii="NewsGotT" w:hAnsi="NewsGotT" w:cs="NewsGotT"/>
          <w:sz w:val="24"/>
        </w:rPr>
        <w:t>Para el cómputo de socios o número de votos total, las representaciones o delegaciones efectuadas por los socios se presentarán a la persona titular de la Secretaría al inicio de la sesión.</w:t>
      </w:r>
      <w:r>
        <w:rPr>
          <w:rFonts w:ascii="NewsGotT" w:hAnsi="NewsGotT" w:cs="NewsGotT"/>
          <w:sz w:val="24"/>
        </w:rPr>
        <w:tab/>
      </w:r>
    </w:p>
    <w:p w14:paraId="6FD9DD4E" w14:textId="77777777" w:rsidR="00785611" w:rsidRDefault="00785611">
      <w:pPr>
        <w:ind w:firstLine="708"/>
        <w:jc w:val="both"/>
        <w:rPr>
          <w:rFonts w:ascii="NewsGotT" w:hAnsi="NewsGotT" w:cs="NewsGotT"/>
          <w:sz w:val="24"/>
        </w:rPr>
      </w:pPr>
      <w:r>
        <w:rPr>
          <w:rFonts w:ascii="NewsGotT" w:hAnsi="NewsGotT" w:cs="NewsGotT"/>
          <w:sz w:val="24"/>
        </w:rPr>
        <w:t>Las personas que van a ejercer la Presidencia y la Secretaría de la Asamblea serán designadas al inicio de la reunión</w:t>
      </w:r>
      <w:r>
        <w:rPr>
          <w:rFonts w:ascii="NewsGotT" w:hAnsi="NewsGotT" w:cs="NewsGotT"/>
          <w:i/>
          <w:sz w:val="24"/>
        </w:rPr>
        <w:t>.</w:t>
      </w:r>
    </w:p>
    <w:p w14:paraId="140BF652" w14:textId="77777777" w:rsidR="00785611" w:rsidRDefault="00785611">
      <w:pPr>
        <w:jc w:val="both"/>
        <w:rPr>
          <w:rFonts w:ascii="NewsGotT" w:hAnsi="NewsGotT" w:cs="NewsGotT"/>
          <w:sz w:val="24"/>
        </w:rPr>
      </w:pPr>
    </w:p>
    <w:p w14:paraId="29F55A5E" w14:textId="77777777" w:rsidR="00785611" w:rsidRDefault="00785611">
      <w:pPr>
        <w:jc w:val="both"/>
        <w:rPr>
          <w:rFonts w:ascii="NewsGotT" w:hAnsi="NewsGotT" w:cs="NewsGotT"/>
          <w:sz w:val="24"/>
        </w:rPr>
      </w:pPr>
      <w:r>
        <w:rPr>
          <w:rFonts w:ascii="NewsGotT" w:hAnsi="NewsGotT" w:cs="NewsGotT"/>
          <w:sz w:val="24"/>
        </w:rPr>
        <w:t>Artículo  13</w:t>
      </w:r>
      <w:r>
        <w:rPr>
          <w:rFonts w:ascii="NewsGotT" w:hAnsi="NewsGotT" w:cs="NewsGotT"/>
          <w:bCs/>
          <w:sz w:val="24"/>
        </w:rPr>
        <w:t xml:space="preserve">.  </w:t>
      </w:r>
      <w:r>
        <w:rPr>
          <w:rFonts w:ascii="NewsGotT" w:hAnsi="NewsGotT" w:cs="NewsGotT"/>
          <w:b/>
          <w:sz w:val="24"/>
        </w:rPr>
        <w:t xml:space="preserve">  </w:t>
      </w:r>
      <w:r>
        <w:rPr>
          <w:rFonts w:ascii="NewsGotT" w:hAnsi="NewsGotT" w:cs="NewsGotT"/>
          <w:sz w:val="24"/>
        </w:rPr>
        <w:t>Adopción de acuerdos.</w:t>
      </w:r>
    </w:p>
    <w:p w14:paraId="449892ED" w14:textId="77777777" w:rsidR="00785611" w:rsidRDefault="00785611">
      <w:pPr>
        <w:jc w:val="both"/>
        <w:rPr>
          <w:rFonts w:ascii="NewsGotT" w:hAnsi="NewsGotT" w:cs="NewsGotT"/>
          <w:sz w:val="24"/>
        </w:rPr>
      </w:pPr>
    </w:p>
    <w:p w14:paraId="2C497294" w14:textId="77777777" w:rsidR="00785611" w:rsidRDefault="00785611">
      <w:pPr>
        <w:jc w:val="both"/>
        <w:rPr>
          <w:rFonts w:ascii="NewsGotT" w:hAnsi="NewsGotT" w:cs="NewsGotT"/>
          <w:i/>
          <w:sz w:val="24"/>
        </w:rPr>
      </w:pPr>
      <w:r>
        <w:rPr>
          <w:rFonts w:ascii="NewsGotT" w:hAnsi="NewsGotT" w:cs="NewsGotT"/>
          <w:sz w:val="24"/>
        </w:rPr>
        <w:tab/>
        <w:t>Todos los asuntos se debatirán y votarán conforme figuren en el orden del día. La persona que  ejerza la Presidencia iniciará el debate, abriendo un primer turno de intervenciones en el que se hará uso de la palabra previa su autorización; asimismo, moderará los debates, pudiendo abrir un segundo turno de intervenciones o conceder la palabra por alusiones.</w:t>
      </w:r>
    </w:p>
    <w:p w14:paraId="18BD617F" w14:textId="77777777" w:rsidR="00785611" w:rsidRDefault="00785611">
      <w:pPr>
        <w:jc w:val="both"/>
        <w:rPr>
          <w:rFonts w:ascii="NewsGotT" w:hAnsi="NewsGotT" w:cs="NewsGotT"/>
          <w:sz w:val="24"/>
        </w:rPr>
      </w:pPr>
      <w:r>
        <w:rPr>
          <w:rFonts w:ascii="NewsGotT" w:hAnsi="NewsGotT" w:cs="NewsGotT"/>
          <w:i/>
          <w:sz w:val="24"/>
        </w:rPr>
        <w:tab/>
      </w:r>
      <w:r>
        <w:rPr>
          <w:rFonts w:ascii="NewsGotT" w:hAnsi="NewsGotT" w:cs="NewsGotT"/>
          <w:sz w:val="24"/>
        </w:rPr>
        <w:t>Los acuerdos de la Asamblea General se adoptarán por mayoría simple de las personas presentes o representadas, cuando los votos afirmativos superen a los negativos.</w:t>
      </w:r>
    </w:p>
    <w:p w14:paraId="345214C9" w14:textId="77777777" w:rsidR="00785611" w:rsidRDefault="00785611">
      <w:pPr>
        <w:jc w:val="both"/>
        <w:rPr>
          <w:rFonts w:ascii="NewsGotT" w:hAnsi="NewsGotT" w:cs="NewsGotT"/>
          <w:sz w:val="24"/>
        </w:rPr>
      </w:pPr>
    </w:p>
    <w:p w14:paraId="4BF44014" w14:textId="77777777" w:rsidR="00785611" w:rsidRDefault="00785611">
      <w:pPr>
        <w:jc w:val="both"/>
        <w:rPr>
          <w:rFonts w:ascii="NewsGotT" w:hAnsi="NewsGotT" w:cs="NewsGotT"/>
        </w:rPr>
      </w:pPr>
      <w:r>
        <w:rPr>
          <w:rFonts w:ascii="NewsGotT" w:hAnsi="NewsGotT" w:cs="NewsGotT"/>
          <w:sz w:val="24"/>
        </w:rPr>
        <w:tab/>
        <w:t>No obstante, requerirán mayoría cualificada, que resultará cuando los votos afirmativos superen la mitad de los emitidos por las personas asociadas presentes o representadas, los acuerdos relativos a disolución de la asociación, modificación de los Estatutos, disposición o enajenación de bienes y remuneración de los miembros de la Junta Directiva.</w:t>
      </w:r>
      <w:r>
        <w:rPr>
          <w:rFonts w:ascii="NewsGotT" w:hAnsi="NewsGotT" w:cs="NewsGotT"/>
          <w:b/>
          <w:sz w:val="24"/>
          <w:u w:val="single"/>
        </w:rPr>
        <w:t xml:space="preserve"> </w:t>
      </w:r>
    </w:p>
    <w:p w14:paraId="744B3008" w14:textId="77777777" w:rsidR="00785611" w:rsidRDefault="00785611">
      <w:pPr>
        <w:pStyle w:val="Textoindependiente21"/>
        <w:rPr>
          <w:rFonts w:ascii="NewsGotT" w:hAnsi="NewsGotT" w:cs="NewsGotT"/>
          <w:b/>
          <w:u w:val="single"/>
        </w:rPr>
      </w:pPr>
      <w:r>
        <w:rPr>
          <w:rFonts w:ascii="NewsGotT" w:hAnsi="NewsGotT" w:cs="NewsGotT"/>
          <w:i w:val="0"/>
        </w:rPr>
        <w:tab/>
        <w:t>Los acuerdos de la Asamblea General que afecten a la denominación de la Asociación, domicilio, fines y actividades estatutarias, ámbito de actuación y otras modificaciones estatutarias, así como los relativos a la designación de los miembros de la Junta Directiva, apertura y cierre de delegaciones, constitución de federaciones, confederaciones y uniones, disolución, se comunicarán al Registro de Asociaciones para su inscripción, en el plazo de un mes desde que se produzca el acuerdo.</w:t>
      </w:r>
    </w:p>
    <w:p w14:paraId="037E8AE9" w14:textId="77777777" w:rsidR="00785611" w:rsidRDefault="00785611">
      <w:pPr>
        <w:jc w:val="both"/>
        <w:rPr>
          <w:rFonts w:ascii="NewsGotT" w:hAnsi="NewsGotT" w:cs="NewsGotT"/>
          <w:b/>
          <w:sz w:val="24"/>
          <w:u w:val="single"/>
        </w:rPr>
      </w:pPr>
    </w:p>
    <w:p w14:paraId="28A3C49E" w14:textId="77777777" w:rsidR="00785611" w:rsidRDefault="00785611">
      <w:pPr>
        <w:jc w:val="both"/>
        <w:rPr>
          <w:rFonts w:ascii="NewsGotT" w:hAnsi="NewsGotT" w:cs="NewsGotT"/>
          <w:sz w:val="24"/>
        </w:rPr>
      </w:pPr>
      <w:r>
        <w:rPr>
          <w:rFonts w:ascii="NewsGotT" w:hAnsi="NewsGotT" w:cs="NewsGotT"/>
          <w:sz w:val="24"/>
        </w:rPr>
        <w:t>Artículo 14. Delegaciones de voto o representaciones.</w:t>
      </w:r>
    </w:p>
    <w:p w14:paraId="2DBAAF2D" w14:textId="77777777" w:rsidR="00785611" w:rsidRDefault="00785611">
      <w:pPr>
        <w:jc w:val="both"/>
        <w:rPr>
          <w:rFonts w:ascii="NewsGotT" w:hAnsi="NewsGotT" w:cs="NewsGotT"/>
          <w:sz w:val="24"/>
        </w:rPr>
      </w:pPr>
    </w:p>
    <w:p w14:paraId="6DDF19A7" w14:textId="77777777" w:rsidR="00785611" w:rsidRDefault="00785611">
      <w:pPr>
        <w:jc w:val="both"/>
        <w:rPr>
          <w:rFonts w:ascii="NewsGotT" w:hAnsi="NewsGotT" w:cs="NewsGotT"/>
          <w:sz w:val="24"/>
        </w:rPr>
      </w:pPr>
      <w:r>
        <w:rPr>
          <w:rFonts w:ascii="NewsGotT" w:hAnsi="NewsGotT" w:cs="NewsGotT"/>
          <w:sz w:val="24"/>
        </w:rPr>
        <w:tab/>
        <w:t>La representación o delegación de voto sólo será válida para la sesión o convocatoria por la que se expida, siendo nula cualquier delegación o representación indefinida.</w:t>
      </w:r>
    </w:p>
    <w:p w14:paraId="22E80060" w14:textId="77777777" w:rsidR="00785611" w:rsidRDefault="00785611">
      <w:pPr>
        <w:jc w:val="both"/>
        <w:rPr>
          <w:rFonts w:ascii="NewsGotT" w:hAnsi="NewsGotT" w:cs="NewsGotT"/>
          <w:sz w:val="24"/>
        </w:rPr>
      </w:pPr>
      <w:r>
        <w:rPr>
          <w:rFonts w:ascii="NewsGotT" w:hAnsi="NewsGotT" w:cs="NewsGotT"/>
          <w:sz w:val="24"/>
        </w:rPr>
        <w:tab/>
        <w:t xml:space="preserve">La representación o delegación de voto constará por escrito, con indicación de los datos personales, número de asociado de la persona delegante y representada y </w:t>
      </w:r>
      <w:proofErr w:type="gramStart"/>
      <w:r>
        <w:rPr>
          <w:rFonts w:ascii="NewsGotT" w:hAnsi="NewsGotT" w:cs="NewsGotT"/>
          <w:sz w:val="24"/>
        </w:rPr>
        <w:t>firmado y rubricado</w:t>
      </w:r>
      <w:proofErr w:type="gramEnd"/>
      <w:r>
        <w:rPr>
          <w:rFonts w:ascii="NewsGotT" w:hAnsi="NewsGotT" w:cs="NewsGotT"/>
          <w:sz w:val="24"/>
        </w:rPr>
        <w:t xml:space="preserve"> por ambas.</w:t>
      </w:r>
    </w:p>
    <w:p w14:paraId="39631B26" w14:textId="77777777" w:rsidR="00785611" w:rsidRDefault="00785611">
      <w:pPr>
        <w:jc w:val="both"/>
      </w:pPr>
      <w:r>
        <w:rPr>
          <w:rFonts w:ascii="NewsGotT" w:hAnsi="NewsGotT" w:cs="NewsGotT"/>
          <w:sz w:val="24"/>
        </w:rPr>
        <w:tab/>
      </w:r>
      <w:r>
        <w:t xml:space="preserve">  </w:t>
      </w:r>
    </w:p>
    <w:p w14:paraId="2A154418" w14:textId="77777777" w:rsidR="00785611" w:rsidRDefault="00785611">
      <w:pPr>
        <w:pStyle w:val="Ttulo4"/>
      </w:pPr>
      <w:r>
        <w:t xml:space="preserve">       CAPÍTULO IV</w:t>
      </w:r>
    </w:p>
    <w:p w14:paraId="0CE2048B" w14:textId="77777777" w:rsidR="00785611" w:rsidRDefault="00785611">
      <w:pPr>
        <w:pStyle w:val="Ttulo4"/>
      </w:pPr>
    </w:p>
    <w:p w14:paraId="55D50856" w14:textId="77777777" w:rsidR="00785611" w:rsidRDefault="00785611">
      <w:pPr>
        <w:pStyle w:val="Ttulo4"/>
        <w:ind w:left="0" w:firstLine="0"/>
      </w:pPr>
      <w:r>
        <w:t xml:space="preserve">                                       ÓRGANO DE REPRESENTACIÓN</w:t>
      </w:r>
    </w:p>
    <w:p w14:paraId="68AD9BCA" w14:textId="77777777" w:rsidR="00785611" w:rsidRDefault="00785611">
      <w:pPr>
        <w:jc w:val="both"/>
        <w:rPr>
          <w:rFonts w:ascii="NewsGotT" w:hAnsi="NewsGotT" w:cs="NewsGotT"/>
          <w:sz w:val="24"/>
        </w:rPr>
      </w:pPr>
    </w:p>
    <w:p w14:paraId="673E7856" w14:textId="77777777" w:rsidR="00785611" w:rsidRDefault="00785611">
      <w:pPr>
        <w:pStyle w:val="Textoindependiente"/>
        <w:rPr>
          <w:rFonts w:ascii="NewsGotT" w:hAnsi="NewsGotT" w:cs="NewsGotT"/>
        </w:rPr>
      </w:pPr>
      <w:r>
        <w:rPr>
          <w:rFonts w:ascii="NewsGotT" w:hAnsi="NewsGotT" w:cs="NewsGotT"/>
        </w:rPr>
        <w:t>Artículo  15. Definición y mandato.</w:t>
      </w:r>
    </w:p>
    <w:p w14:paraId="629B60EB" w14:textId="77777777" w:rsidR="00785611" w:rsidRDefault="00785611">
      <w:pPr>
        <w:jc w:val="both"/>
        <w:rPr>
          <w:rFonts w:ascii="NewsGotT" w:hAnsi="NewsGotT" w:cs="NewsGotT"/>
          <w:sz w:val="24"/>
        </w:rPr>
      </w:pPr>
    </w:p>
    <w:p w14:paraId="7DE203DD" w14:textId="0E5FA822" w:rsidR="00785611" w:rsidRDefault="00785611">
      <w:pPr>
        <w:jc w:val="both"/>
      </w:pPr>
      <w:r>
        <w:rPr>
          <w:rFonts w:ascii="NewsGotT" w:hAnsi="NewsGotT" w:cs="NewsGotT"/>
          <w:sz w:val="24"/>
        </w:rPr>
        <w:tab/>
        <w:t>La Junta Directiva</w:t>
      </w:r>
      <w:del w:id="93" w:author="carmenJara" w:date="2018-10-29T20:16:00Z">
        <w:r w:rsidR="007852A4">
          <w:rPr>
            <w:rStyle w:val="Caracteresdenotaalpie"/>
            <w:rFonts w:ascii="NewsGotT" w:hAnsi="NewsGotT" w:cs="NewsGotT"/>
            <w:sz w:val="24"/>
          </w:rPr>
          <w:footnoteReference w:id="7"/>
        </w:r>
        <w:r w:rsidR="007852A4">
          <w:rPr>
            <w:rFonts w:ascii="NewsGotT" w:hAnsi="NewsGotT" w:cs="NewsGotT"/>
            <w:sz w:val="24"/>
          </w:rPr>
          <w:delText xml:space="preserve"> (o denominación similar</w:delText>
        </w:r>
      </w:del>
      <w:r>
        <w:rPr>
          <w:rFonts w:ascii="NewsGotT" w:hAnsi="NewsGotT" w:cs="NewsGotT"/>
          <w:sz w:val="24"/>
        </w:rPr>
        <w:t>) es el órgano colegiado que gestiona, administra  y representa los intereses de la asociación, sin perjuicio de las potestades de la Asamblea General como órgano soberano.</w:t>
      </w:r>
    </w:p>
    <w:p w14:paraId="62BB3616" w14:textId="680AEB8E" w:rsidR="00785611" w:rsidRDefault="00785611">
      <w:pPr>
        <w:spacing w:before="100" w:after="100"/>
        <w:jc w:val="both"/>
        <w:rPr>
          <w:rFonts w:ascii="NewsGotT" w:hAnsi="NewsGotT" w:cs="NewsGotT"/>
        </w:rPr>
      </w:pPr>
      <w:r>
        <w:tab/>
      </w:r>
      <w:r>
        <w:rPr>
          <w:rFonts w:ascii="NewsGotT" w:hAnsi="NewsGotT" w:cs="NewsGotT"/>
          <w:sz w:val="24"/>
        </w:rPr>
        <w:t xml:space="preserve">Su mandato tendrá una duración de </w:t>
      </w:r>
      <w:del w:id="98" w:author="carmenJara" w:date="2018-10-29T20:16:00Z">
        <w:r w:rsidR="007852A4">
          <w:rPr>
            <w:rFonts w:ascii="NewsGotT" w:hAnsi="NewsGotT" w:cs="NewsGotT"/>
            <w:sz w:val="24"/>
          </w:rPr>
          <w:delText>__________años</w:delText>
        </w:r>
      </w:del>
      <w:ins w:id="99" w:author="carmenJara" w:date="2018-10-29T20:16:00Z">
        <w:r w:rsidR="00087E9D">
          <w:rPr>
            <w:rFonts w:ascii="NewsGotT" w:hAnsi="NewsGotT" w:cs="NewsGotT"/>
            <w:sz w:val="24"/>
          </w:rPr>
          <w:t xml:space="preserve">1 </w:t>
        </w:r>
        <w:r>
          <w:rPr>
            <w:rFonts w:ascii="NewsGotT" w:hAnsi="NewsGotT" w:cs="NewsGotT"/>
            <w:sz w:val="24"/>
          </w:rPr>
          <w:t>año</w:t>
        </w:r>
      </w:ins>
      <w:r>
        <w:rPr>
          <w:rFonts w:ascii="NewsGotT" w:hAnsi="NewsGotT" w:cs="NewsGotT"/>
          <w:sz w:val="24"/>
        </w:rPr>
        <w:t>; transcurrido dicho periodo se procederá a su renovación y consiguiente inscripción registral. La Asamblea General para el nombramiento o  renovación de la Junta Directiva deberá convocarse con anterioridad a la finalización del mandato establecido</w:t>
      </w:r>
      <w:r>
        <w:t xml:space="preserve">. </w:t>
      </w:r>
    </w:p>
    <w:p w14:paraId="4316CD1F" w14:textId="77777777" w:rsidR="00785611" w:rsidRDefault="00785611">
      <w:pPr>
        <w:pStyle w:val="Textoindependiente"/>
        <w:ind w:firstLine="708"/>
        <w:rPr>
          <w:rFonts w:ascii="NewsGotT" w:hAnsi="NewsGotT" w:cs="NewsGotT"/>
        </w:rPr>
      </w:pPr>
      <w:r>
        <w:rPr>
          <w:rFonts w:ascii="NewsGotT" w:hAnsi="NewsGotT" w:cs="NewsGotT"/>
        </w:rPr>
        <w:t>Los miembros de la Junta Directiva que hubieran agotado el plazo para el cual fueron elegidos continuarán ostentando sus cargos, en funciones, hasta el momento en que se produzca la aceptación de las personas que les sustituyan.</w:t>
      </w:r>
    </w:p>
    <w:p w14:paraId="5CC80403" w14:textId="77777777" w:rsidR="00785611" w:rsidRDefault="00785611">
      <w:pPr>
        <w:jc w:val="both"/>
        <w:rPr>
          <w:rFonts w:ascii="NewsGotT" w:hAnsi="NewsGotT" w:cs="NewsGotT"/>
        </w:rPr>
      </w:pPr>
      <w:r>
        <w:rPr>
          <w:rFonts w:ascii="NewsGotT" w:hAnsi="NewsGotT" w:cs="NewsGotT"/>
          <w:sz w:val="24"/>
        </w:rPr>
        <w:tab/>
      </w:r>
    </w:p>
    <w:p w14:paraId="004EDA8F" w14:textId="77777777" w:rsidR="00785611" w:rsidRDefault="00785611">
      <w:pPr>
        <w:pStyle w:val="Textoindependiente"/>
        <w:rPr>
          <w:rFonts w:ascii="NewsGotT" w:hAnsi="NewsGotT" w:cs="NewsGotT"/>
        </w:rPr>
      </w:pPr>
      <w:r>
        <w:rPr>
          <w:rFonts w:ascii="NewsGotT" w:hAnsi="NewsGotT" w:cs="NewsGotT"/>
        </w:rPr>
        <w:t>Artículo 16.  Composición y cargos.</w:t>
      </w:r>
    </w:p>
    <w:p w14:paraId="6C234FE7" w14:textId="77777777" w:rsidR="00785611" w:rsidRDefault="00785611">
      <w:pPr>
        <w:jc w:val="both"/>
        <w:rPr>
          <w:rFonts w:ascii="NewsGotT" w:hAnsi="NewsGotT" w:cs="NewsGotT"/>
          <w:sz w:val="24"/>
        </w:rPr>
      </w:pPr>
    </w:p>
    <w:p w14:paraId="21BD345A" w14:textId="4CC55076" w:rsidR="00DD25F8" w:rsidRDefault="00DD25F8" w:rsidP="00DD25F8">
      <w:pPr>
        <w:ind w:firstLine="708"/>
        <w:jc w:val="both"/>
        <w:rPr>
          <w:ins w:id="100" w:author="carmenJara" w:date="2018-10-29T20:16:00Z"/>
          <w:rFonts w:ascii="NewsGotT" w:hAnsi="NewsGotT" w:cs="NewsGotT"/>
          <w:sz w:val="24"/>
        </w:rPr>
      </w:pPr>
      <w:r>
        <w:rPr>
          <w:rFonts w:ascii="NewsGotT" w:hAnsi="NewsGotT" w:cs="NewsGotT"/>
          <w:sz w:val="24"/>
        </w:rPr>
        <w:t xml:space="preserve">La Junta Directiva estará formada por </w:t>
      </w:r>
      <w:del w:id="101" w:author="carmenJara" w:date="2018-10-29T20:16:00Z">
        <w:r w:rsidR="007852A4">
          <w:rPr>
            <w:rFonts w:ascii="NewsGotT" w:hAnsi="NewsGotT" w:cs="NewsGotT"/>
            <w:sz w:val="24"/>
          </w:rPr>
          <w:delText>_____</w:delText>
        </w:r>
      </w:del>
      <w:ins w:id="102" w:author="carmenJara" w:date="2018-10-29T20:16:00Z">
        <w:r>
          <w:rPr>
            <w:rFonts w:ascii="NewsGotT" w:hAnsi="NewsGotT" w:cs="NewsGotT"/>
            <w:sz w:val="24"/>
          </w:rPr>
          <w:t>cinco</w:t>
        </w:r>
      </w:ins>
      <w:r>
        <w:rPr>
          <w:rFonts w:ascii="NewsGotT" w:hAnsi="NewsGotT" w:cs="NewsGotT"/>
          <w:sz w:val="24"/>
        </w:rPr>
        <w:t xml:space="preserve"> miembros</w:t>
      </w:r>
      <w:del w:id="103" w:author="carmenJara" w:date="2018-10-29T20:16:00Z">
        <w:r w:rsidR="007852A4">
          <w:rPr>
            <w:rStyle w:val="Caracteresdenotaalpie"/>
            <w:rFonts w:ascii="NewsGotT" w:hAnsi="NewsGotT" w:cs="NewsGotT"/>
            <w:sz w:val="24"/>
          </w:rPr>
          <w:footnoteReference w:id="8"/>
        </w:r>
      </w:del>
      <w:r>
        <w:rPr>
          <w:rFonts w:ascii="NewsGotT" w:hAnsi="NewsGotT" w:cs="NewsGotT"/>
          <w:sz w:val="24"/>
        </w:rPr>
        <w:t xml:space="preserve">; de ellos, se designarán los cargos de </w:t>
      </w:r>
      <w:del w:id="108" w:author="carmenJara" w:date="2018-10-29T20:16:00Z">
        <w:r w:rsidR="007852A4">
          <w:rPr>
            <w:rFonts w:ascii="NewsGotT" w:hAnsi="NewsGotT" w:cs="NewsGotT"/>
            <w:sz w:val="24"/>
          </w:rPr>
          <w:delText>Presidente/a, V</w:delText>
        </w:r>
        <w:r w:rsidR="007852A4">
          <w:rPr>
            <w:rFonts w:ascii="NewsGotT" w:hAnsi="NewsGotT" w:cs="NewsGotT"/>
            <w:sz w:val="24"/>
          </w:rPr>
          <w:delText>icepresidente/a</w:delText>
        </w:r>
      </w:del>
      <w:ins w:id="109" w:author="carmenJara" w:date="2018-10-29T20:16:00Z">
        <w:r>
          <w:rPr>
            <w:rFonts w:ascii="NewsGotT" w:hAnsi="NewsGotT" w:cs="NewsGotT"/>
            <w:sz w:val="24"/>
          </w:rPr>
          <w:t>Presidenta, Vicepresidenta, Tesorera, Secretaria</w:t>
        </w:r>
      </w:ins>
      <w:r>
        <w:rPr>
          <w:rFonts w:ascii="NewsGotT" w:hAnsi="NewsGotT" w:cs="NewsGotT"/>
          <w:sz w:val="24"/>
        </w:rPr>
        <w:t xml:space="preserve"> y </w:t>
      </w:r>
      <w:del w:id="110" w:author="carmenJara" w:date="2018-10-29T20:16:00Z">
        <w:r w:rsidR="007852A4">
          <w:rPr>
            <w:rFonts w:ascii="NewsGotT" w:hAnsi="NewsGotT" w:cs="NewsGotT"/>
            <w:sz w:val="24"/>
          </w:rPr>
          <w:delText xml:space="preserve">de Secretario/a, siendo vocales el resto. </w:delText>
        </w:r>
      </w:del>
      <w:ins w:id="111" w:author="carmenJara" w:date="2018-10-29T20:16:00Z">
        <w:r>
          <w:rPr>
            <w:rFonts w:ascii="NewsGotT" w:hAnsi="NewsGotT" w:cs="NewsGotT"/>
            <w:sz w:val="24"/>
          </w:rPr>
          <w:t xml:space="preserve">Vocal. </w:t>
        </w:r>
      </w:ins>
    </w:p>
    <w:p w14:paraId="728E240E" w14:textId="77777777" w:rsidR="00DD25F8" w:rsidRDefault="00DD25F8" w:rsidP="00DD25F8">
      <w:pPr>
        <w:ind w:firstLine="708"/>
        <w:jc w:val="both"/>
        <w:rPr>
          <w:rFonts w:ascii="NewsGotT" w:hAnsi="NewsGotT" w:cs="NewsGotT"/>
          <w:sz w:val="24"/>
        </w:rPr>
      </w:pPr>
      <w:r>
        <w:rPr>
          <w:rFonts w:ascii="NewsGotT" w:hAnsi="NewsGotT" w:cs="NewsGotT"/>
          <w:sz w:val="24"/>
        </w:rPr>
        <w:br/>
        <w:t>Todos los miembros serán designados y revocados por la Asamblea General.</w:t>
      </w:r>
    </w:p>
    <w:p w14:paraId="520A123D" w14:textId="77777777" w:rsidR="00DD25F8" w:rsidRDefault="00DD25F8" w:rsidP="00DD25F8">
      <w:pPr>
        <w:ind w:firstLine="708"/>
        <w:jc w:val="both"/>
        <w:rPr>
          <w:rFonts w:ascii="NewsGotT" w:hAnsi="NewsGotT" w:cs="NewsGotT"/>
          <w:sz w:val="24"/>
        </w:rPr>
      </w:pPr>
      <w:r>
        <w:rPr>
          <w:rFonts w:ascii="NewsGotT" w:hAnsi="NewsGotT" w:cs="NewsGotT"/>
          <w:sz w:val="24"/>
        </w:rPr>
        <w:t>El ejercicio del cargo será personal, sin que pueda delegarse el voto en las sesiones de la Junta Directiva.</w:t>
      </w:r>
    </w:p>
    <w:p w14:paraId="676A9064" w14:textId="77777777" w:rsidR="00785611" w:rsidRDefault="00785611">
      <w:pPr>
        <w:jc w:val="both"/>
        <w:rPr>
          <w:rFonts w:ascii="NewsGotT" w:hAnsi="NewsGotT" w:cs="NewsGotT"/>
          <w:sz w:val="24"/>
        </w:rPr>
      </w:pPr>
    </w:p>
    <w:p w14:paraId="7E322B2F" w14:textId="77777777" w:rsidR="00785611" w:rsidRDefault="00785611">
      <w:pPr>
        <w:jc w:val="both"/>
        <w:rPr>
          <w:rFonts w:ascii="NewsGotT" w:hAnsi="NewsGotT" w:cs="NewsGotT"/>
          <w:sz w:val="24"/>
        </w:rPr>
      </w:pPr>
      <w:r>
        <w:rPr>
          <w:rFonts w:ascii="NewsGotT" w:hAnsi="NewsGotT" w:cs="NewsGotT"/>
          <w:sz w:val="24"/>
        </w:rPr>
        <w:t>Artículo 17.</w:t>
      </w:r>
      <w:r>
        <w:rPr>
          <w:rFonts w:ascii="NewsGotT" w:hAnsi="NewsGotT" w:cs="NewsGotT"/>
          <w:b/>
          <w:sz w:val="24"/>
        </w:rPr>
        <w:t xml:space="preserve">  </w:t>
      </w:r>
      <w:r>
        <w:rPr>
          <w:rFonts w:ascii="NewsGotT" w:hAnsi="NewsGotT" w:cs="NewsGotT"/>
          <w:sz w:val="24"/>
        </w:rPr>
        <w:t>Elección.</w:t>
      </w:r>
    </w:p>
    <w:p w14:paraId="65AFA8A0" w14:textId="77777777" w:rsidR="00785611" w:rsidRDefault="00785611">
      <w:pPr>
        <w:jc w:val="both"/>
        <w:rPr>
          <w:rFonts w:ascii="NewsGotT" w:hAnsi="NewsGotT" w:cs="NewsGotT"/>
          <w:sz w:val="24"/>
        </w:rPr>
      </w:pPr>
    </w:p>
    <w:p w14:paraId="1EE4FA63" w14:textId="77777777" w:rsidR="00785611" w:rsidRDefault="00785611">
      <w:pPr>
        <w:jc w:val="both"/>
        <w:rPr>
          <w:rFonts w:ascii="NewsGotT" w:hAnsi="NewsGotT" w:cs="NewsGotT"/>
          <w:sz w:val="24"/>
        </w:rPr>
      </w:pPr>
      <w:r>
        <w:rPr>
          <w:rFonts w:ascii="NewsGotT" w:hAnsi="NewsGotT" w:cs="NewsGotT"/>
          <w:sz w:val="24"/>
        </w:rPr>
        <w:tab/>
        <w:t>Para formar parte</w:t>
      </w:r>
      <w:r>
        <w:rPr>
          <w:sz w:val="24"/>
        </w:rPr>
        <w:t xml:space="preserve"> </w:t>
      </w:r>
      <w:r>
        <w:rPr>
          <w:rFonts w:ascii="NewsGotT" w:hAnsi="NewsGotT" w:cs="NewsGotT"/>
          <w:sz w:val="24"/>
        </w:rPr>
        <w:t>de la Junta Directiva serán requisitos imprescindibles ser mayor de edad, estar en pleno uso de los derechos civiles y no estar incurso o incursa en los motivos de incompatibilidad establecidos en la legislación vigente</w:t>
      </w:r>
      <w:r>
        <w:rPr>
          <w:rFonts w:ascii="NewsGotT" w:hAnsi="NewsGotT" w:cs="NewsGotT"/>
          <w:i/>
          <w:sz w:val="24"/>
        </w:rPr>
        <w:t>.</w:t>
      </w:r>
    </w:p>
    <w:p w14:paraId="51666FE5" w14:textId="77777777" w:rsidR="00785611" w:rsidRDefault="00785611">
      <w:pPr>
        <w:jc w:val="both"/>
        <w:rPr>
          <w:rFonts w:ascii="NewsGotT" w:hAnsi="NewsGotT" w:cs="NewsGotT"/>
          <w:sz w:val="24"/>
        </w:rPr>
      </w:pPr>
      <w:r>
        <w:rPr>
          <w:rFonts w:ascii="NewsGotT" w:hAnsi="NewsGotT" w:cs="NewsGotT"/>
          <w:sz w:val="24"/>
        </w:rPr>
        <w:tab/>
        <w:t>Los miembros de la Junta Directiva serán elegidos, entre los socios, en Asamblea General Extraordinaria, de conformidad con lo dispuesto en el artículo 11 de los Estatutos.</w:t>
      </w:r>
    </w:p>
    <w:p w14:paraId="61DF8C6A" w14:textId="21DDF8BF" w:rsidR="00785611" w:rsidRDefault="00785611">
      <w:pPr>
        <w:jc w:val="both"/>
        <w:rPr>
          <w:rFonts w:ascii="NewsGotT" w:hAnsi="NewsGotT" w:cs="NewsGotT"/>
          <w:sz w:val="24"/>
        </w:rPr>
      </w:pPr>
      <w:r>
        <w:rPr>
          <w:rFonts w:ascii="NewsGotT" w:hAnsi="NewsGotT" w:cs="NewsGotT"/>
          <w:sz w:val="24"/>
        </w:rPr>
        <w:tab/>
        <w:t>Convocada Asamblea General para la desig</w:t>
      </w:r>
      <w:r w:rsidR="00C8466F">
        <w:rPr>
          <w:rFonts w:ascii="NewsGotT" w:hAnsi="NewsGotT" w:cs="NewsGotT"/>
          <w:sz w:val="24"/>
        </w:rPr>
        <w:t xml:space="preserve">nación de la Junta Directiva, </w:t>
      </w:r>
      <w:del w:id="112" w:author="carmenJara" w:date="2018-10-29T20:16:00Z">
        <w:r w:rsidR="007852A4">
          <w:rPr>
            <w:rFonts w:ascii="NewsGotT" w:hAnsi="NewsGotT" w:cs="NewsGotT"/>
            <w:sz w:val="24"/>
          </w:rPr>
          <w:delText>los socios</w:delText>
        </w:r>
      </w:del>
      <w:ins w:id="113" w:author="carmenJara" w:date="2018-10-29T20:16:00Z">
        <w:r w:rsidR="00C8466F">
          <w:rPr>
            <w:rFonts w:ascii="NewsGotT" w:hAnsi="NewsGotT" w:cs="NewsGotT"/>
            <w:sz w:val="24"/>
          </w:rPr>
          <w:t>las socia</w:t>
        </w:r>
        <w:r>
          <w:rPr>
            <w:rFonts w:ascii="NewsGotT" w:hAnsi="NewsGotT" w:cs="NewsGotT"/>
            <w:sz w:val="24"/>
          </w:rPr>
          <w:t>s</w:t>
        </w:r>
      </w:ins>
      <w:r>
        <w:rPr>
          <w:rFonts w:ascii="NewsGotT" w:hAnsi="NewsGotT" w:cs="NewsGotT"/>
          <w:sz w:val="24"/>
        </w:rPr>
        <w:t xml:space="preserve"> que pretendan </w:t>
      </w:r>
      <w:r w:rsidR="00C8466F">
        <w:rPr>
          <w:rFonts w:ascii="NewsGotT" w:hAnsi="NewsGotT" w:cs="NewsGotT"/>
          <w:sz w:val="24"/>
        </w:rPr>
        <w:t xml:space="preserve">ejercer su derecho a ser </w:t>
      </w:r>
      <w:del w:id="114" w:author="carmenJara" w:date="2018-10-29T20:16:00Z">
        <w:r w:rsidR="007852A4">
          <w:rPr>
            <w:rFonts w:ascii="NewsGotT" w:hAnsi="NewsGotT" w:cs="NewsGotT"/>
            <w:sz w:val="24"/>
          </w:rPr>
          <w:delText>elegidos</w:delText>
        </w:r>
        <w:r w:rsidR="007852A4">
          <w:rPr>
            <w:rStyle w:val="Caracteresdenotaalpie"/>
            <w:rFonts w:ascii="NewsGotT" w:hAnsi="NewsGotT" w:cs="NewsGotT"/>
            <w:sz w:val="24"/>
          </w:rPr>
          <w:footnoteReference w:id="9"/>
        </w:r>
      </w:del>
      <w:ins w:id="117" w:author="carmenJara" w:date="2018-10-29T20:16:00Z">
        <w:r w:rsidR="00C8466F">
          <w:rPr>
            <w:rFonts w:ascii="NewsGotT" w:hAnsi="NewsGotT" w:cs="NewsGotT"/>
            <w:sz w:val="24"/>
          </w:rPr>
          <w:t>elegida</w:t>
        </w:r>
        <w:r>
          <w:rPr>
            <w:rFonts w:ascii="NewsGotT" w:hAnsi="NewsGotT" w:cs="NewsGotT"/>
            <w:sz w:val="24"/>
          </w:rPr>
          <w:t>s</w:t>
        </w:r>
      </w:ins>
      <w:r w:rsidR="00C8466F">
        <w:rPr>
          <w:rFonts w:ascii="NewsGotT" w:hAnsi="NewsGotT" w:cs="NewsGotT"/>
          <w:sz w:val="24"/>
        </w:rPr>
        <w:t>,</w:t>
      </w:r>
      <w:r>
        <w:rPr>
          <w:rFonts w:ascii="NewsGotT" w:hAnsi="NewsGotT" w:cs="NewsGotT"/>
          <w:sz w:val="24"/>
        </w:rPr>
        <w:t xml:space="preserve"> tendrán que presentar su candidatura con una antelación, como mínimo, de veinticuatro horas a la celebración de la Asamblea.</w:t>
      </w:r>
    </w:p>
    <w:p w14:paraId="581AB1BF" w14:textId="77777777" w:rsidR="00785611" w:rsidRDefault="00785611">
      <w:pPr>
        <w:jc w:val="both"/>
        <w:rPr>
          <w:rFonts w:ascii="NewsGotT" w:hAnsi="NewsGotT" w:cs="NewsGotT"/>
          <w:sz w:val="24"/>
        </w:rPr>
      </w:pPr>
      <w:r>
        <w:rPr>
          <w:rFonts w:ascii="NewsGotT" w:hAnsi="NewsGotT" w:cs="NewsGotT"/>
          <w:sz w:val="24"/>
        </w:rPr>
        <w:tab/>
        <w:t xml:space="preserve">Producida una vacante, la Junta Directiva podrá designar </w:t>
      </w:r>
      <w:r>
        <w:rPr>
          <w:sz w:val="24"/>
        </w:rPr>
        <w:t xml:space="preserve"> </w:t>
      </w:r>
      <w:r>
        <w:rPr>
          <w:rFonts w:ascii="NewsGotT" w:hAnsi="NewsGotT" w:cs="NewsGotT"/>
          <w:sz w:val="24"/>
        </w:rPr>
        <w:t>a otra persona que forme parte de ésta para su sustitución provisional, hasta que se produzca la elección definitiva por la Asamblea General convocada al efecto.</w:t>
      </w:r>
    </w:p>
    <w:p w14:paraId="1321D42A" w14:textId="77777777" w:rsidR="00785611" w:rsidRDefault="00785611">
      <w:pPr>
        <w:jc w:val="both"/>
        <w:rPr>
          <w:rFonts w:ascii="NewsGotT" w:hAnsi="NewsGotT" w:cs="NewsGotT"/>
          <w:sz w:val="24"/>
        </w:rPr>
      </w:pPr>
    </w:p>
    <w:p w14:paraId="13D518B1" w14:textId="77777777" w:rsidR="00785611" w:rsidRDefault="00785611">
      <w:pPr>
        <w:pStyle w:val="Textoindependiente"/>
        <w:rPr>
          <w:rFonts w:ascii="NewsGotT" w:hAnsi="NewsGotT" w:cs="NewsGotT"/>
        </w:rPr>
      </w:pPr>
      <w:r>
        <w:rPr>
          <w:rFonts w:ascii="NewsGotT" w:hAnsi="NewsGotT" w:cs="NewsGotT"/>
        </w:rPr>
        <w:t>Artículo 18.  Cese.</w:t>
      </w:r>
    </w:p>
    <w:p w14:paraId="7120F213" w14:textId="77777777" w:rsidR="00785611" w:rsidRDefault="00785611">
      <w:pPr>
        <w:jc w:val="both"/>
        <w:rPr>
          <w:rFonts w:ascii="NewsGotT" w:hAnsi="NewsGotT" w:cs="NewsGotT"/>
          <w:sz w:val="24"/>
        </w:rPr>
      </w:pPr>
    </w:p>
    <w:p w14:paraId="17F3B073" w14:textId="77777777" w:rsidR="00785611" w:rsidRDefault="00785611">
      <w:pPr>
        <w:pStyle w:val="Textoindependiente"/>
        <w:rPr>
          <w:rFonts w:ascii="NewsGotT" w:hAnsi="NewsGotT" w:cs="NewsGotT"/>
        </w:rPr>
      </w:pPr>
      <w:r>
        <w:tab/>
        <w:t xml:space="preserve">1. </w:t>
      </w:r>
      <w:r>
        <w:rPr>
          <w:rFonts w:ascii="NewsGotT" w:hAnsi="NewsGotT" w:cs="NewsGotT"/>
        </w:rPr>
        <w:t>Los miembros de la Junta Directiva cesarán en sus respectivos cargos por las siguientes causas:</w:t>
      </w:r>
    </w:p>
    <w:p w14:paraId="7AC4F4D4" w14:textId="77777777" w:rsidR="00785611" w:rsidRDefault="00785611">
      <w:pPr>
        <w:jc w:val="both"/>
        <w:rPr>
          <w:rFonts w:ascii="NewsGotT" w:hAnsi="NewsGotT" w:cs="NewsGotT"/>
          <w:sz w:val="24"/>
        </w:rPr>
      </w:pPr>
      <w:r>
        <w:rPr>
          <w:rFonts w:ascii="NewsGotT" w:hAnsi="NewsGotT" w:cs="NewsGotT"/>
          <w:sz w:val="24"/>
        </w:rPr>
        <w:tab/>
        <w:t>a) Por muerte o declaración de fallecimiento.</w:t>
      </w:r>
    </w:p>
    <w:p w14:paraId="70F16D09" w14:textId="77777777" w:rsidR="00785611" w:rsidRDefault="00785611">
      <w:pPr>
        <w:jc w:val="both"/>
        <w:rPr>
          <w:rFonts w:ascii="NewsGotT" w:hAnsi="NewsGotT" w:cs="NewsGotT"/>
          <w:sz w:val="24"/>
        </w:rPr>
      </w:pPr>
      <w:r>
        <w:rPr>
          <w:rFonts w:ascii="NewsGotT" w:hAnsi="NewsGotT" w:cs="NewsGotT"/>
          <w:sz w:val="24"/>
        </w:rPr>
        <w:tab/>
        <w:t>b) Por incapacidad, inhabilitación o incompatibilidad, de acuerdo con lo establecido en el ordenamiento jurídico.</w:t>
      </w:r>
    </w:p>
    <w:p w14:paraId="78F0F491" w14:textId="77777777" w:rsidR="00785611" w:rsidRDefault="00785611">
      <w:pPr>
        <w:jc w:val="both"/>
        <w:rPr>
          <w:rFonts w:ascii="NewsGotT" w:hAnsi="NewsGotT" w:cs="NewsGotT"/>
          <w:sz w:val="24"/>
        </w:rPr>
      </w:pPr>
      <w:r>
        <w:rPr>
          <w:rFonts w:ascii="NewsGotT" w:hAnsi="NewsGotT" w:cs="NewsGotT"/>
          <w:sz w:val="24"/>
        </w:rPr>
        <w:tab/>
        <w:t>c) Por resolución judicial.</w:t>
      </w:r>
    </w:p>
    <w:p w14:paraId="4EE35A15" w14:textId="77777777" w:rsidR="00785611" w:rsidRDefault="00785611">
      <w:pPr>
        <w:jc w:val="both"/>
        <w:rPr>
          <w:rFonts w:ascii="NewsGotT" w:hAnsi="NewsGotT" w:cs="NewsGotT"/>
        </w:rPr>
      </w:pPr>
      <w:r>
        <w:rPr>
          <w:rFonts w:ascii="NewsGotT" w:hAnsi="NewsGotT" w:cs="NewsGotT"/>
          <w:sz w:val="24"/>
        </w:rPr>
        <w:tab/>
        <w:t>d) Por transcurso del periodo de su mandato. No obstante, hasta tanto no se proceda por la Asamblea General la elección de la nueva Junta Directiva, aquélla continuará en funciones, debiéndose expresar dicho carácter en cuantos documentos hayan de firmar en función de los respectivos cargos.</w:t>
      </w:r>
    </w:p>
    <w:p w14:paraId="0303B7C4" w14:textId="77777777" w:rsidR="00785611" w:rsidRDefault="00785611">
      <w:pPr>
        <w:pStyle w:val="Textoindependiente"/>
        <w:rPr>
          <w:rFonts w:ascii="NewsGotT" w:hAnsi="NewsGotT" w:cs="NewsGotT"/>
        </w:rPr>
      </w:pPr>
      <w:r>
        <w:rPr>
          <w:rFonts w:ascii="NewsGotT" w:hAnsi="NewsGotT" w:cs="NewsGotT"/>
        </w:rPr>
        <w:tab/>
        <w:t>e) Por renuncia voluntaria, comunicada por escrito a la Junta Directiva.</w:t>
      </w:r>
    </w:p>
    <w:p w14:paraId="40AD8F67" w14:textId="77777777" w:rsidR="00785611" w:rsidRDefault="00785611">
      <w:pPr>
        <w:jc w:val="both"/>
        <w:rPr>
          <w:rFonts w:ascii="NewsGotT" w:hAnsi="NewsGotT" w:cs="NewsGotT"/>
        </w:rPr>
      </w:pPr>
      <w:r>
        <w:rPr>
          <w:rFonts w:ascii="NewsGotT" w:hAnsi="NewsGotT" w:cs="NewsGotT"/>
          <w:sz w:val="24"/>
        </w:rPr>
        <w:tab/>
        <w:t>f) Por acuerdo adoptado con las formalidades estatutarias, por la Asamblea General.</w:t>
      </w:r>
    </w:p>
    <w:p w14:paraId="5D633AE9" w14:textId="77777777" w:rsidR="00785611" w:rsidRDefault="00785611">
      <w:pPr>
        <w:pStyle w:val="Textoindependiente21"/>
        <w:rPr>
          <w:rFonts w:ascii="NewsGotT" w:hAnsi="NewsGotT" w:cs="NewsGotT"/>
        </w:rPr>
      </w:pPr>
      <w:r>
        <w:rPr>
          <w:rFonts w:ascii="NewsGotT" w:hAnsi="NewsGotT" w:cs="NewsGotT"/>
        </w:rPr>
        <w:tab/>
      </w:r>
      <w:r>
        <w:rPr>
          <w:rFonts w:ascii="NewsGotT" w:hAnsi="NewsGotT" w:cs="NewsGotT"/>
          <w:i w:val="0"/>
        </w:rPr>
        <w:t>g)</w:t>
      </w:r>
      <w:r>
        <w:rPr>
          <w:rFonts w:ascii="NewsGotT" w:hAnsi="NewsGotT" w:cs="NewsGotT"/>
        </w:rPr>
        <w:t xml:space="preserve"> </w:t>
      </w:r>
      <w:r>
        <w:rPr>
          <w:rFonts w:ascii="NewsGotT" w:hAnsi="NewsGotT" w:cs="NewsGotT"/>
          <w:i w:val="0"/>
        </w:rPr>
        <w:t>Por la pérdida de la condición de persona asociada.</w:t>
      </w:r>
    </w:p>
    <w:p w14:paraId="42D7DAFB" w14:textId="77777777" w:rsidR="00785611" w:rsidRDefault="00785611">
      <w:pPr>
        <w:jc w:val="both"/>
        <w:rPr>
          <w:rFonts w:ascii="NewsGotT" w:hAnsi="NewsGotT" w:cs="NewsGotT"/>
          <w:sz w:val="24"/>
        </w:rPr>
      </w:pPr>
    </w:p>
    <w:p w14:paraId="6DF89CF5" w14:textId="77777777" w:rsidR="00785611" w:rsidRDefault="00785611">
      <w:pPr>
        <w:pStyle w:val="Textoindependiente"/>
        <w:rPr>
          <w:rFonts w:ascii="NewsGotT" w:hAnsi="NewsGotT" w:cs="NewsGotT"/>
          <w:u w:val="single"/>
        </w:rPr>
      </w:pPr>
      <w:r>
        <w:rPr>
          <w:rFonts w:ascii="NewsGotT" w:hAnsi="NewsGotT" w:cs="NewsGotT"/>
        </w:rPr>
        <w:tab/>
        <w:t>2. Los ceses y nombramientos se comunicarán al Registro de Asociaciones, para su debida constancia y publicidad.</w:t>
      </w:r>
    </w:p>
    <w:p w14:paraId="75AA51AC" w14:textId="77777777" w:rsidR="00785611" w:rsidRDefault="00785611">
      <w:pPr>
        <w:jc w:val="both"/>
        <w:rPr>
          <w:rFonts w:ascii="NewsGotT" w:hAnsi="NewsGotT" w:cs="NewsGotT"/>
          <w:sz w:val="24"/>
          <w:u w:val="single"/>
        </w:rPr>
      </w:pPr>
    </w:p>
    <w:p w14:paraId="220C1844" w14:textId="77777777" w:rsidR="00785611" w:rsidRDefault="00785611">
      <w:pPr>
        <w:jc w:val="both"/>
        <w:rPr>
          <w:sz w:val="24"/>
        </w:rPr>
      </w:pPr>
      <w:r>
        <w:rPr>
          <w:rFonts w:ascii="NewsGotT" w:hAnsi="NewsGotT" w:cs="NewsGotT"/>
          <w:sz w:val="24"/>
        </w:rPr>
        <w:t>Artículo  19.  La Presidencia.</w:t>
      </w:r>
    </w:p>
    <w:p w14:paraId="450BA804" w14:textId="77777777" w:rsidR="00785611" w:rsidRDefault="00785611">
      <w:pPr>
        <w:jc w:val="both"/>
        <w:rPr>
          <w:sz w:val="24"/>
        </w:rPr>
      </w:pPr>
    </w:p>
    <w:p w14:paraId="6B398DF2" w14:textId="77777777" w:rsidR="00785611" w:rsidRDefault="00785611">
      <w:pPr>
        <w:jc w:val="both"/>
        <w:rPr>
          <w:rFonts w:ascii="NewsGotT" w:hAnsi="NewsGotT" w:cs="NewsGotT"/>
          <w:sz w:val="24"/>
        </w:rPr>
      </w:pPr>
      <w:r>
        <w:rPr>
          <w:rFonts w:ascii="NewsGotT" w:hAnsi="NewsGotT" w:cs="NewsGotT"/>
          <w:sz w:val="24"/>
        </w:rPr>
        <w:tab/>
        <w:t>Corresponde a la persona que ostente la Presidencia:</w:t>
      </w:r>
    </w:p>
    <w:p w14:paraId="1A077DB8" w14:textId="77777777" w:rsidR="00785611" w:rsidRDefault="00785611">
      <w:pPr>
        <w:jc w:val="both"/>
        <w:rPr>
          <w:rFonts w:ascii="NewsGotT" w:hAnsi="NewsGotT" w:cs="NewsGotT"/>
          <w:sz w:val="24"/>
        </w:rPr>
      </w:pPr>
    </w:p>
    <w:p w14:paraId="2C6EB89D" w14:textId="77777777" w:rsidR="00785611" w:rsidRDefault="00785611">
      <w:pPr>
        <w:jc w:val="both"/>
        <w:rPr>
          <w:rFonts w:ascii="NewsGotT" w:hAnsi="NewsGotT" w:cs="NewsGotT"/>
          <w:sz w:val="24"/>
        </w:rPr>
      </w:pPr>
      <w:r>
        <w:rPr>
          <w:rFonts w:ascii="NewsGotT" w:hAnsi="NewsGotT" w:cs="NewsGotT"/>
          <w:sz w:val="24"/>
        </w:rPr>
        <w:tab/>
        <w:t>a) Representar legalmente a la Asociación ante toda clase de personas, autoridades y entidades públicas o privadas.</w:t>
      </w:r>
    </w:p>
    <w:p w14:paraId="2EAD1E6D" w14:textId="77777777" w:rsidR="00785611" w:rsidRDefault="00785611">
      <w:pPr>
        <w:jc w:val="both"/>
        <w:rPr>
          <w:rFonts w:ascii="NewsGotT" w:hAnsi="NewsGotT" w:cs="NewsGotT"/>
          <w:sz w:val="24"/>
        </w:rPr>
      </w:pPr>
      <w:r>
        <w:rPr>
          <w:rFonts w:ascii="NewsGotT" w:hAnsi="NewsGotT" w:cs="NewsGotT"/>
          <w:sz w:val="24"/>
        </w:rPr>
        <w:tab/>
        <w:t>b) Convocar las reuniones de la Junta Directiva y de la Asamblea General, presidirlas, dirigir sus debates, suspender y levantar las sesiones.</w:t>
      </w:r>
    </w:p>
    <w:p w14:paraId="427508B3" w14:textId="77777777" w:rsidR="00785611" w:rsidRDefault="00785611">
      <w:pPr>
        <w:jc w:val="both"/>
        <w:rPr>
          <w:rFonts w:ascii="NewsGotT" w:hAnsi="NewsGotT" w:cs="NewsGotT"/>
          <w:sz w:val="24"/>
        </w:rPr>
      </w:pPr>
      <w:r>
        <w:rPr>
          <w:rFonts w:ascii="NewsGotT" w:hAnsi="NewsGotT" w:cs="NewsGotT"/>
          <w:sz w:val="24"/>
        </w:rPr>
        <w:tab/>
        <w:t>c) Ejecutar los acuerdos de la Junta Directiva y de la Asamblea General, pudiendo para ello realizar toda clase de actos y contratos y firmar aquellos documentos necesarios a tal fin, sin perjuicio  de que por cada órgano en el ejercicio de sus competencias, al adoptar los acuerdos, se faculte expresamente para su ejecución a cualquier otra persona miembro de la Junta Directiva.</w:t>
      </w:r>
    </w:p>
    <w:p w14:paraId="1EDB9159" w14:textId="77777777" w:rsidR="00785611" w:rsidRDefault="00785611">
      <w:pPr>
        <w:jc w:val="both"/>
        <w:rPr>
          <w:rFonts w:ascii="NewsGotT" w:hAnsi="NewsGotT" w:cs="NewsGotT"/>
          <w:sz w:val="24"/>
        </w:rPr>
      </w:pPr>
      <w:r>
        <w:rPr>
          <w:rFonts w:ascii="NewsGotT" w:hAnsi="NewsGotT" w:cs="NewsGotT"/>
          <w:sz w:val="24"/>
        </w:rPr>
        <w:tab/>
        <w:t>d) Cumplir y hacer cumplir los acuerdos de la Junta Directiva y Asamblea General.</w:t>
      </w:r>
    </w:p>
    <w:p w14:paraId="6863C065" w14:textId="77777777" w:rsidR="00785611" w:rsidRDefault="00785611">
      <w:pPr>
        <w:jc w:val="both"/>
        <w:rPr>
          <w:rFonts w:ascii="NewsGotT" w:hAnsi="NewsGotT" w:cs="NewsGotT"/>
          <w:sz w:val="24"/>
        </w:rPr>
      </w:pPr>
      <w:r>
        <w:rPr>
          <w:rFonts w:ascii="NewsGotT" w:hAnsi="NewsGotT" w:cs="NewsGotT"/>
          <w:sz w:val="24"/>
        </w:rPr>
        <w:tab/>
        <w:t>e) Ordenar pagos y autorizar gastos.</w:t>
      </w:r>
    </w:p>
    <w:p w14:paraId="55D8E451" w14:textId="77777777" w:rsidR="00785611" w:rsidRDefault="00785611">
      <w:pPr>
        <w:jc w:val="both"/>
        <w:rPr>
          <w:rFonts w:ascii="NewsGotT" w:hAnsi="NewsGotT" w:cs="NewsGotT"/>
          <w:sz w:val="24"/>
        </w:rPr>
      </w:pPr>
      <w:r>
        <w:rPr>
          <w:rFonts w:ascii="NewsGotT" w:hAnsi="NewsGotT" w:cs="NewsGotT"/>
          <w:sz w:val="24"/>
        </w:rPr>
        <w:tab/>
        <w:t>f) Dirimir con su voto los empates en las votaciones.</w:t>
      </w:r>
    </w:p>
    <w:p w14:paraId="7CBBDA67" w14:textId="77777777" w:rsidR="00785611" w:rsidRDefault="00785611">
      <w:pPr>
        <w:jc w:val="both"/>
        <w:rPr>
          <w:rFonts w:ascii="NewsGotT" w:hAnsi="NewsGotT" w:cs="NewsGotT"/>
          <w:sz w:val="24"/>
        </w:rPr>
      </w:pPr>
      <w:r>
        <w:rPr>
          <w:rFonts w:ascii="NewsGotT" w:hAnsi="NewsGotT" w:cs="NewsGotT"/>
          <w:sz w:val="24"/>
        </w:rPr>
        <w:tab/>
        <w:t>g) Visar las actas y certificaciones de los acuerdos de la Junta Directiva y Asamblea General.</w:t>
      </w:r>
    </w:p>
    <w:p w14:paraId="4DB69F99" w14:textId="77777777" w:rsidR="00785611" w:rsidRDefault="00785611">
      <w:pPr>
        <w:jc w:val="both"/>
        <w:rPr>
          <w:rFonts w:ascii="NewsGotT" w:hAnsi="NewsGotT" w:cs="NewsGotT"/>
          <w:sz w:val="24"/>
        </w:rPr>
      </w:pPr>
      <w:r>
        <w:rPr>
          <w:rFonts w:ascii="NewsGotT" w:hAnsi="NewsGotT" w:cs="NewsGotT"/>
          <w:sz w:val="24"/>
        </w:rPr>
        <w:tab/>
        <w:t>h) Adoptar cualquier medida urgente que la buena marcha de la Asociación aconseje o en el desarrollo de sus funciones resulte necesaria o conveniente, sin perjuicio de dar cuenta posteriormente a la Junta Directiva.</w:t>
      </w:r>
    </w:p>
    <w:p w14:paraId="721585EC" w14:textId="77777777" w:rsidR="00785611" w:rsidRDefault="00785611">
      <w:pPr>
        <w:jc w:val="both"/>
        <w:rPr>
          <w:rFonts w:ascii="NewsGotT" w:hAnsi="NewsGotT" w:cs="NewsGotT"/>
          <w:sz w:val="24"/>
          <w:u w:val="single"/>
        </w:rPr>
      </w:pPr>
      <w:r>
        <w:rPr>
          <w:rFonts w:ascii="NewsGotT" w:hAnsi="NewsGotT" w:cs="NewsGotT"/>
          <w:sz w:val="24"/>
        </w:rPr>
        <w:tab/>
        <w:t>i) Ejercer cuantas otras funciones sean inherentes a su condición de Presidente de la Junta Directiva y de la Asociación.</w:t>
      </w:r>
    </w:p>
    <w:p w14:paraId="3EBFAAAB" w14:textId="77777777" w:rsidR="00785611" w:rsidRDefault="00785611">
      <w:pPr>
        <w:jc w:val="both"/>
        <w:rPr>
          <w:rFonts w:ascii="NewsGotT" w:hAnsi="NewsGotT" w:cs="NewsGotT"/>
          <w:sz w:val="24"/>
          <w:u w:val="single"/>
        </w:rPr>
      </w:pPr>
    </w:p>
    <w:p w14:paraId="5A032661" w14:textId="77777777" w:rsidR="00785611" w:rsidRDefault="00785611">
      <w:pPr>
        <w:jc w:val="both"/>
        <w:rPr>
          <w:sz w:val="24"/>
        </w:rPr>
      </w:pPr>
      <w:r>
        <w:rPr>
          <w:rFonts w:ascii="NewsGotT" w:hAnsi="NewsGotT" w:cs="NewsGotT"/>
          <w:sz w:val="24"/>
        </w:rPr>
        <w:t>Artículo  20.</w:t>
      </w:r>
      <w:r>
        <w:rPr>
          <w:rFonts w:ascii="NewsGotT" w:hAnsi="NewsGotT" w:cs="NewsGotT"/>
          <w:b/>
          <w:sz w:val="24"/>
        </w:rPr>
        <w:t xml:space="preserve">   </w:t>
      </w:r>
      <w:r>
        <w:rPr>
          <w:rFonts w:ascii="NewsGotT" w:hAnsi="NewsGotT" w:cs="NewsGotT"/>
          <w:sz w:val="24"/>
        </w:rPr>
        <w:t>La Vicepresidencia.</w:t>
      </w:r>
    </w:p>
    <w:p w14:paraId="45E44349" w14:textId="77777777" w:rsidR="00785611" w:rsidRDefault="00785611">
      <w:pPr>
        <w:jc w:val="both"/>
        <w:rPr>
          <w:sz w:val="24"/>
        </w:rPr>
      </w:pPr>
    </w:p>
    <w:p w14:paraId="60F61E82" w14:textId="77777777" w:rsidR="00785611" w:rsidRDefault="00785611">
      <w:pPr>
        <w:jc w:val="both"/>
        <w:rPr>
          <w:rFonts w:ascii="NewsGotT" w:hAnsi="NewsGotT" w:cs="NewsGotT"/>
          <w:sz w:val="24"/>
        </w:rPr>
      </w:pPr>
      <w:r>
        <w:rPr>
          <w:sz w:val="24"/>
        </w:rPr>
        <w:tab/>
      </w:r>
      <w:r>
        <w:rPr>
          <w:rFonts w:ascii="NewsGotT" w:hAnsi="NewsGotT" w:cs="NewsGotT"/>
          <w:sz w:val="24"/>
        </w:rPr>
        <w:t>Corresponderá a quien ostente la Vicepresidencia realizar las funciones de la Presidencia en los casos de estar vacante el cargo por ausencia o enfermedad, pudiendo actuar también en representación de la Asociación en aquellos supuestos en que así se acuerde por la Junta Directiva o Asamblea General.</w:t>
      </w:r>
    </w:p>
    <w:p w14:paraId="5CFD5D02" w14:textId="77777777" w:rsidR="00785611" w:rsidRDefault="00785611">
      <w:pPr>
        <w:jc w:val="both"/>
        <w:rPr>
          <w:rFonts w:ascii="NewsGotT" w:hAnsi="NewsGotT" w:cs="NewsGotT"/>
          <w:sz w:val="24"/>
        </w:rPr>
      </w:pPr>
    </w:p>
    <w:p w14:paraId="7EE5F242" w14:textId="77777777" w:rsidR="00785611" w:rsidRDefault="00785611">
      <w:pPr>
        <w:rPr>
          <w:sz w:val="24"/>
        </w:rPr>
      </w:pPr>
      <w:r>
        <w:rPr>
          <w:rFonts w:ascii="NewsGotT" w:hAnsi="NewsGotT" w:cs="NewsGotT"/>
          <w:sz w:val="24"/>
        </w:rPr>
        <w:t>Artículo 21. La Secretaría.</w:t>
      </w:r>
    </w:p>
    <w:p w14:paraId="568BDAB1" w14:textId="77777777" w:rsidR="00785611" w:rsidRDefault="00785611">
      <w:pPr>
        <w:jc w:val="both"/>
        <w:rPr>
          <w:sz w:val="24"/>
        </w:rPr>
      </w:pPr>
    </w:p>
    <w:p w14:paraId="4E5196EF" w14:textId="77777777" w:rsidR="00785611" w:rsidRDefault="00785611">
      <w:pPr>
        <w:pStyle w:val="Textoindependiente"/>
        <w:rPr>
          <w:rFonts w:ascii="NewsGotT" w:hAnsi="NewsGotT" w:cs="NewsGotT"/>
        </w:rPr>
      </w:pPr>
      <w:r>
        <w:tab/>
      </w:r>
      <w:r>
        <w:rPr>
          <w:rFonts w:ascii="NewsGotT" w:hAnsi="NewsGotT" w:cs="NewsGotT"/>
        </w:rPr>
        <w:t>Corresponde a quien ostente la Secretaría las siguientes funciones:</w:t>
      </w:r>
    </w:p>
    <w:p w14:paraId="2B18387A" w14:textId="77777777" w:rsidR="00785611" w:rsidRDefault="00785611">
      <w:pPr>
        <w:jc w:val="both"/>
        <w:rPr>
          <w:rFonts w:ascii="NewsGotT" w:hAnsi="NewsGotT" w:cs="NewsGotT"/>
        </w:rPr>
      </w:pPr>
      <w:r>
        <w:rPr>
          <w:rFonts w:ascii="NewsGotT" w:hAnsi="NewsGotT" w:cs="NewsGotT"/>
          <w:sz w:val="24"/>
        </w:rPr>
        <w:tab/>
        <w:t>a) Asistir a las sesiones de la Junta Directiva y Asamblea y redactar y autorizar sus actas.</w:t>
      </w:r>
    </w:p>
    <w:p w14:paraId="5B3B5824" w14:textId="77777777" w:rsidR="00785611" w:rsidRDefault="00785611">
      <w:pPr>
        <w:pStyle w:val="Textoindependiente"/>
        <w:rPr>
          <w:rFonts w:ascii="NewsGotT" w:hAnsi="NewsGotT" w:cs="NewsGotT"/>
        </w:rPr>
      </w:pPr>
      <w:r>
        <w:rPr>
          <w:rFonts w:ascii="NewsGotT" w:hAnsi="NewsGotT" w:cs="NewsGotT"/>
        </w:rPr>
        <w:tab/>
        <w:t>b) Efectuar la convocatoria de las sesiones de la Junta Directiva y de la Asamblea.</w:t>
      </w:r>
    </w:p>
    <w:p w14:paraId="0EB14349" w14:textId="77777777" w:rsidR="00785611" w:rsidRDefault="00785611">
      <w:pPr>
        <w:jc w:val="both"/>
        <w:rPr>
          <w:rFonts w:ascii="NewsGotT" w:hAnsi="NewsGotT" w:cs="NewsGotT"/>
          <w:sz w:val="24"/>
        </w:rPr>
      </w:pPr>
      <w:r>
        <w:rPr>
          <w:rFonts w:ascii="NewsGotT" w:hAnsi="NewsGotT" w:cs="NewsGotT"/>
          <w:sz w:val="24"/>
        </w:rPr>
        <w:tab/>
        <w:t>c) Dar cuenta inmediata a la Presidencia de la solicitud de convocatoria efectuada por los socios en la forma prevista en el artículo 8º de los presentes Estatutos.</w:t>
      </w:r>
    </w:p>
    <w:p w14:paraId="416EF1B4" w14:textId="77777777" w:rsidR="00785611" w:rsidRDefault="00785611">
      <w:pPr>
        <w:jc w:val="both"/>
        <w:rPr>
          <w:rFonts w:ascii="NewsGotT" w:hAnsi="NewsGotT" w:cs="NewsGotT"/>
          <w:sz w:val="24"/>
        </w:rPr>
      </w:pPr>
      <w:r>
        <w:rPr>
          <w:rFonts w:ascii="NewsGotT" w:hAnsi="NewsGotT" w:cs="NewsGotT"/>
          <w:sz w:val="24"/>
        </w:rPr>
        <w:tab/>
        <w:t>d) Recibir y cursar los actos de comunicación de los miembros de la Junta Directiva  y de los socios así como las notificaciones, peticiones de datos, rectificaciones, certificaciones o cualquiera otra clase de escritos de los que deba tener conocimiento.</w:t>
      </w:r>
    </w:p>
    <w:p w14:paraId="583B6A58" w14:textId="77777777" w:rsidR="00785611" w:rsidRDefault="00785611">
      <w:pPr>
        <w:jc w:val="both"/>
        <w:rPr>
          <w:rFonts w:ascii="NewsGotT" w:hAnsi="NewsGotT" w:cs="NewsGotT"/>
          <w:sz w:val="24"/>
        </w:rPr>
      </w:pPr>
      <w:r>
        <w:rPr>
          <w:rFonts w:ascii="NewsGotT" w:hAnsi="NewsGotT" w:cs="NewsGotT"/>
          <w:sz w:val="24"/>
        </w:rPr>
        <w:tab/>
        <w:t>e) Tramitar los acuerdos sociales inscribibles a los Registros que correspondan.</w:t>
      </w:r>
    </w:p>
    <w:p w14:paraId="7A6B97A5" w14:textId="77777777" w:rsidR="00785611" w:rsidRDefault="00785611">
      <w:pPr>
        <w:jc w:val="both"/>
        <w:rPr>
          <w:rFonts w:ascii="NewsGotT" w:hAnsi="NewsGotT" w:cs="NewsGotT"/>
          <w:sz w:val="24"/>
        </w:rPr>
      </w:pPr>
      <w:r>
        <w:rPr>
          <w:rFonts w:ascii="NewsGotT" w:hAnsi="NewsGotT" w:cs="NewsGotT"/>
          <w:sz w:val="24"/>
        </w:rPr>
        <w:tab/>
        <w:t>f) Preparar el despacho de los asuntos, así como la documentación que haya de ser utilizada o tenida en cuenta.</w:t>
      </w:r>
    </w:p>
    <w:p w14:paraId="0CA58171" w14:textId="77777777" w:rsidR="00785611" w:rsidRDefault="00785611">
      <w:pPr>
        <w:jc w:val="both"/>
        <w:rPr>
          <w:rFonts w:ascii="NewsGotT" w:hAnsi="NewsGotT" w:cs="NewsGotT"/>
          <w:sz w:val="24"/>
        </w:rPr>
      </w:pPr>
      <w:r>
        <w:rPr>
          <w:rFonts w:ascii="NewsGotT" w:hAnsi="NewsGotT" w:cs="NewsGotT"/>
          <w:sz w:val="24"/>
        </w:rPr>
        <w:tab/>
        <w:t>g) Expedir certificaciones de los acuerdos aprobados y cualesquiera otras certificaciones, con el visto bueno de la Presidencia, así como los informes que fueren necesarios.</w:t>
      </w:r>
    </w:p>
    <w:p w14:paraId="44638020" w14:textId="77777777" w:rsidR="00785611" w:rsidRDefault="00785611">
      <w:pPr>
        <w:jc w:val="both"/>
        <w:rPr>
          <w:rFonts w:ascii="NewsGotT" w:hAnsi="NewsGotT" w:cs="NewsGotT"/>
          <w:sz w:val="24"/>
        </w:rPr>
      </w:pPr>
      <w:r>
        <w:rPr>
          <w:rFonts w:ascii="NewsGotT" w:hAnsi="NewsGotT" w:cs="NewsGotT"/>
          <w:sz w:val="24"/>
        </w:rPr>
        <w:tab/>
        <w:t>h) Tener bajo su responsabilidad y custodia el archivo, documentos y libros de la Asociación, a excepción del/los libros de contabilidad.</w:t>
      </w:r>
    </w:p>
    <w:p w14:paraId="38372EAE" w14:textId="77777777" w:rsidR="00785611" w:rsidRDefault="00785611">
      <w:pPr>
        <w:jc w:val="both"/>
        <w:rPr>
          <w:rFonts w:ascii="NewsGotT" w:hAnsi="NewsGotT" w:cs="NewsGotT"/>
          <w:sz w:val="24"/>
        </w:rPr>
      </w:pPr>
      <w:r>
        <w:rPr>
          <w:rFonts w:ascii="NewsGotT" w:hAnsi="NewsGotT" w:cs="NewsGotT"/>
          <w:sz w:val="24"/>
        </w:rPr>
        <w:tab/>
        <w:t>i) Cualesquiera otras funciones inherentes a la Secretaría.</w:t>
      </w:r>
    </w:p>
    <w:p w14:paraId="3806A7FF" w14:textId="77777777" w:rsidR="00785611" w:rsidRDefault="00785611">
      <w:pPr>
        <w:jc w:val="both"/>
        <w:rPr>
          <w:rFonts w:ascii="NewsGotT" w:hAnsi="NewsGotT" w:cs="NewsGotT"/>
          <w:sz w:val="24"/>
        </w:rPr>
      </w:pPr>
    </w:p>
    <w:p w14:paraId="7267B2DB" w14:textId="1B7D094B" w:rsidR="00785611" w:rsidRDefault="00785611">
      <w:pPr>
        <w:jc w:val="both"/>
        <w:rPr>
          <w:rFonts w:ascii="NewsGotT" w:hAnsi="NewsGotT" w:cs="NewsGotT"/>
          <w:sz w:val="24"/>
          <w:u w:val="single"/>
        </w:rPr>
      </w:pPr>
      <w:r>
        <w:rPr>
          <w:rFonts w:ascii="NewsGotT" w:hAnsi="NewsGotT" w:cs="NewsGotT"/>
          <w:sz w:val="24"/>
        </w:rPr>
        <w:tab/>
        <w:t xml:space="preserve">En los casos de ausencia o enfermedad y, en general, cuando concurra alguna causa justificada, la persona titular </w:t>
      </w:r>
      <w:r w:rsidR="00C8466F">
        <w:rPr>
          <w:rFonts w:ascii="NewsGotT" w:hAnsi="NewsGotT" w:cs="NewsGotT"/>
          <w:sz w:val="24"/>
        </w:rPr>
        <w:t xml:space="preserve">de la Secretaría será </w:t>
      </w:r>
      <w:del w:id="118" w:author="carmenJara" w:date="2018-10-29T20:16:00Z">
        <w:r w:rsidR="007852A4">
          <w:rPr>
            <w:rFonts w:ascii="NewsGotT" w:hAnsi="NewsGotT" w:cs="NewsGotT"/>
            <w:sz w:val="24"/>
          </w:rPr>
          <w:delText>sustituido</w:delText>
        </w:r>
      </w:del>
      <w:ins w:id="119" w:author="carmenJara" w:date="2018-10-29T20:16:00Z">
        <w:r w:rsidR="00C8466F">
          <w:rPr>
            <w:rFonts w:ascii="NewsGotT" w:hAnsi="NewsGotT" w:cs="NewsGotT"/>
            <w:sz w:val="24"/>
          </w:rPr>
          <w:t>sustituida</w:t>
        </w:r>
      </w:ins>
      <w:r>
        <w:rPr>
          <w:rFonts w:ascii="NewsGotT" w:hAnsi="NewsGotT" w:cs="NewsGotT"/>
          <w:sz w:val="24"/>
        </w:rPr>
        <w:t xml:space="preserve"> por el vocal de menor edad. </w:t>
      </w:r>
    </w:p>
    <w:p w14:paraId="0F4577DE" w14:textId="77777777" w:rsidR="00785611" w:rsidRDefault="00785611">
      <w:pPr>
        <w:jc w:val="both"/>
        <w:rPr>
          <w:rFonts w:ascii="NewsGotT" w:hAnsi="NewsGotT" w:cs="NewsGotT"/>
          <w:sz w:val="24"/>
          <w:u w:val="single"/>
        </w:rPr>
      </w:pPr>
    </w:p>
    <w:p w14:paraId="7714404F" w14:textId="77777777" w:rsidR="00785611" w:rsidRDefault="00785611">
      <w:pPr>
        <w:jc w:val="both"/>
        <w:rPr>
          <w:rFonts w:ascii="NewsGotT" w:hAnsi="NewsGotT" w:cs="NewsGotT"/>
          <w:sz w:val="24"/>
        </w:rPr>
      </w:pPr>
      <w:r>
        <w:rPr>
          <w:rFonts w:ascii="NewsGotT" w:hAnsi="NewsGotT" w:cs="NewsGotT"/>
          <w:sz w:val="24"/>
        </w:rPr>
        <w:t>Artículo 22.</w:t>
      </w:r>
      <w:r>
        <w:rPr>
          <w:rFonts w:ascii="NewsGotT" w:hAnsi="NewsGotT" w:cs="NewsGotT"/>
          <w:b/>
          <w:sz w:val="24"/>
        </w:rPr>
        <w:t xml:space="preserve">  </w:t>
      </w:r>
      <w:r>
        <w:rPr>
          <w:rFonts w:ascii="NewsGotT" w:hAnsi="NewsGotT" w:cs="NewsGotT"/>
          <w:sz w:val="24"/>
        </w:rPr>
        <w:t>La Tesorería.</w:t>
      </w:r>
    </w:p>
    <w:p w14:paraId="5EF40D89" w14:textId="77777777" w:rsidR="00785611" w:rsidRDefault="00785611">
      <w:pPr>
        <w:jc w:val="both"/>
        <w:rPr>
          <w:rFonts w:ascii="NewsGotT" w:hAnsi="NewsGotT" w:cs="NewsGotT"/>
          <w:sz w:val="24"/>
        </w:rPr>
      </w:pPr>
    </w:p>
    <w:p w14:paraId="53B81DE8" w14:textId="77777777" w:rsidR="00785611" w:rsidRDefault="00785611">
      <w:pPr>
        <w:pStyle w:val="Textoindependiente"/>
        <w:rPr>
          <w:rFonts w:ascii="NewsGotT" w:hAnsi="NewsGotT" w:cs="NewsGotT"/>
        </w:rPr>
      </w:pPr>
      <w:r>
        <w:rPr>
          <w:rFonts w:ascii="NewsGotT" w:hAnsi="NewsGotT" w:cs="NewsGotT"/>
        </w:rPr>
        <w:tab/>
        <w:t>Corresponde a quien ostente la Tesorería:</w:t>
      </w:r>
    </w:p>
    <w:p w14:paraId="59601EA7" w14:textId="77777777" w:rsidR="00785611" w:rsidRDefault="00785611">
      <w:pPr>
        <w:jc w:val="both"/>
        <w:rPr>
          <w:rFonts w:ascii="NewsGotT" w:hAnsi="NewsGotT" w:cs="NewsGotT"/>
          <w:sz w:val="24"/>
        </w:rPr>
      </w:pPr>
      <w:r>
        <w:rPr>
          <w:rFonts w:ascii="NewsGotT" w:hAnsi="NewsGotT" w:cs="NewsGotT"/>
          <w:sz w:val="24"/>
        </w:rPr>
        <w:tab/>
        <w:t>a) Recaudar los fondos de la Asociación, custodiarlos e invertirlos en la forma determinada por la Junta Directiva.</w:t>
      </w:r>
    </w:p>
    <w:p w14:paraId="5784D08C" w14:textId="77777777" w:rsidR="00785611" w:rsidRDefault="00785611">
      <w:pPr>
        <w:jc w:val="both"/>
        <w:rPr>
          <w:rFonts w:ascii="NewsGotT" w:hAnsi="NewsGotT" w:cs="NewsGotT"/>
          <w:sz w:val="24"/>
        </w:rPr>
      </w:pPr>
      <w:r>
        <w:rPr>
          <w:rFonts w:ascii="NewsGotT" w:hAnsi="NewsGotT" w:cs="NewsGotT"/>
          <w:sz w:val="24"/>
        </w:rPr>
        <w:tab/>
        <w:t>b) Efectuar los pagos, con el visto bueno de la Presidencia.</w:t>
      </w:r>
    </w:p>
    <w:p w14:paraId="1D416992" w14:textId="77777777" w:rsidR="00785611" w:rsidRDefault="00785611">
      <w:pPr>
        <w:jc w:val="both"/>
        <w:rPr>
          <w:rFonts w:ascii="NewsGotT" w:hAnsi="NewsGotT" w:cs="NewsGotT"/>
          <w:sz w:val="24"/>
        </w:rPr>
      </w:pPr>
      <w:r>
        <w:rPr>
          <w:rFonts w:ascii="NewsGotT" w:hAnsi="NewsGotT" w:cs="NewsGotT"/>
          <w:sz w:val="24"/>
        </w:rPr>
        <w:tab/>
        <w:t>c) Intervenir con su firma todos los documentos de cobros y pagos, con el visto bueno conforme de la Presidencia.</w:t>
      </w:r>
    </w:p>
    <w:p w14:paraId="717BD04A" w14:textId="77777777" w:rsidR="00785611" w:rsidRDefault="00785611">
      <w:pPr>
        <w:jc w:val="both"/>
        <w:rPr>
          <w:rFonts w:ascii="NewsGotT" w:hAnsi="NewsGotT" w:cs="NewsGotT"/>
          <w:sz w:val="24"/>
        </w:rPr>
      </w:pPr>
      <w:r>
        <w:rPr>
          <w:rFonts w:ascii="NewsGotT" w:hAnsi="NewsGotT" w:cs="NewsGotT"/>
          <w:sz w:val="24"/>
        </w:rPr>
        <w:tab/>
        <w:t>d) La llevanza de los libros de contabilidad y el cumplimiento de las obligaciones fiscales, en plazo y forma, de la Asociación.</w:t>
      </w:r>
    </w:p>
    <w:p w14:paraId="35F2A750" w14:textId="77777777" w:rsidR="00785611" w:rsidRDefault="00785611">
      <w:pPr>
        <w:jc w:val="both"/>
        <w:rPr>
          <w:rFonts w:ascii="NewsGotT" w:hAnsi="NewsGotT" w:cs="NewsGotT"/>
          <w:sz w:val="24"/>
        </w:rPr>
      </w:pPr>
      <w:r>
        <w:rPr>
          <w:rFonts w:ascii="NewsGotT" w:hAnsi="NewsGotT" w:cs="NewsGotT"/>
          <w:sz w:val="24"/>
        </w:rPr>
        <w:tab/>
        <w:t>e) La elaboración del anteproyecto de Presupuestos para su aprobación por la Junta Directiva y posterior sometimiento a la Asamblea General. En la misma forma se procederá respecto  Estado General de Cuentas para su aprobación anual por la Asamblea.</w:t>
      </w:r>
    </w:p>
    <w:p w14:paraId="3909686D" w14:textId="77777777" w:rsidR="00785611" w:rsidRDefault="00785611">
      <w:pPr>
        <w:jc w:val="both"/>
        <w:rPr>
          <w:rFonts w:ascii="NewsGotT" w:hAnsi="NewsGotT" w:cs="NewsGotT"/>
          <w:sz w:val="24"/>
        </w:rPr>
      </w:pPr>
      <w:r>
        <w:rPr>
          <w:rFonts w:ascii="NewsGotT" w:hAnsi="NewsGotT" w:cs="NewsGotT"/>
          <w:sz w:val="24"/>
        </w:rPr>
        <w:tab/>
        <w:t>f) Cualesquiera otras inherentes a su condición titular de la Tesorería, como responsable de la gestión económica financiera.</w:t>
      </w:r>
    </w:p>
    <w:p w14:paraId="38F7F890" w14:textId="77777777" w:rsidR="00785611" w:rsidRDefault="00785611">
      <w:pPr>
        <w:jc w:val="both"/>
        <w:rPr>
          <w:rFonts w:ascii="NewsGotT" w:hAnsi="NewsGotT" w:cs="NewsGotT"/>
          <w:sz w:val="24"/>
        </w:rPr>
      </w:pPr>
    </w:p>
    <w:p w14:paraId="1C07736C" w14:textId="26DA5412" w:rsidR="00785611" w:rsidRDefault="00785611">
      <w:pPr>
        <w:pStyle w:val="Textoindependiente"/>
        <w:rPr>
          <w:rFonts w:ascii="NewsGotT" w:hAnsi="NewsGotT" w:cs="NewsGotT"/>
        </w:rPr>
      </w:pPr>
      <w:r>
        <w:rPr>
          <w:rFonts w:ascii="NewsGotT" w:hAnsi="NewsGotT" w:cs="NewsGotT"/>
        </w:rPr>
        <w:t xml:space="preserve">Artículo 23.  </w:t>
      </w:r>
      <w:del w:id="120" w:author="carmenJara" w:date="2018-10-29T20:16:00Z">
        <w:r w:rsidR="007852A4">
          <w:rPr>
            <w:rFonts w:ascii="NewsGotT" w:hAnsi="NewsGotT" w:cs="NewsGotT"/>
          </w:rPr>
          <w:delText>Vocales</w:delText>
        </w:r>
      </w:del>
      <w:ins w:id="121" w:author="carmenJara" w:date="2018-10-29T20:16:00Z">
        <w:r w:rsidR="00B65130">
          <w:rPr>
            <w:rFonts w:ascii="NewsGotT" w:hAnsi="NewsGotT" w:cs="NewsGotT"/>
          </w:rPr>
          <w:t>Vocal</w:t>
        </w:r>
      </w:ins>
      <w:r>
        <w:rPr>
          <w:rFonts w:ascii="NewsGotT" w:hAnsi="NewsGotT" w:cs="NewsGotT"/>
        </w:rPr>
        <w:t>.</w:t>
      </w:r>
    </w:p>
    <w:p w14:paraId="64E3B82B" w14:textId="77777777" w:rsidR="00785611" w:rsidRDefault="00785611">
      <w:pPr>
        <w:pStyle w:val="Textoindependiente"/>
        <w:rPr>
          <w:rFonts w:ascii="NewsGotT" w:hAnsi="NewsGotT" w:cs="NewsGotT"/>
        </w:rPr>
      </w:pPr>
    </w:p>
    <w:p w14:paraId="0F1D43D5" w14:textId="183ED5D9" w:rsidR="00785611" w:rsidRDefault="007852A4">
      <w:pPr>
        <w:jc w:val="both"/>
        <w:rPr>
          <w:rFonts w:ascii="NewsGotT" w:hAnsi="NewsGotT" w:cs="NewsGotT"/>
          <w:sz w:val="24"/>
        </w:rPr>
      </w:pPr>
      <w:del w:id="122" w:author="carmenJara" w:date="2018-10-29T20:16:00Z">
        <w:r>
          <w:rPr>
            <w:rFonts w:ascii="NewsGotT" w:hAnsi="NewsGotT" w:cs="NewsGotT"/>
            <w:sz w:val="24"/>
          </w:rPr>
          <w:tab/>
          <w:delText>Los vocales</w:delText>
        </w:r>
        <w:r>
          <w:rPr>
            <w:rFonts w:ascii="NewsGotT" w:hAnsi="NewsGotT" w:cs="NewsGotT"/>
            <w:sz w:val="24"/>
          </w:rPr>
          <w:delText xml:space="preserve"> tendrán</w:delText>
        </w:r>
      </w:del>
      <w:ins w:id="123" w:author="carmenJara" w:date="2018-10-29T20:16:00Z">
        <w:r w:rsidR="00785611">
          <w:rPr>
            <w:rFonts w:ascii="NewsGotT" w:hAnsi="NewsGotT" w:cs="NewsGotT"/>
            <w:sz w:val="24"/>
          </w:rPr>
          <w:tab/>
          <w:t>L</w:t>
        </w:r>
        <w:r w:rsidR="00B65130">
          <w:rPr>
            <w:rFonts w:ascii="NewsGotT" w:hAnsi="NewsGotT" w:cs="NewsGotT"/>
            <w:sz w:val="24"/>
          </w:rPr>
          <w:t>a vocal tendrá</w:t>
        </w:r>
      </w:ins>
      <w:r w:rsidR="00785611">
        <w:rPr>
          <w:rFonts w:ascii="NewsGotT" w:hAnsi="NewsGotT" w:cs="NewsGotT"/>
          <w:sz w:val="24"/>
        </w:rPr>
        <w:t xml:space="preserve"> las obligaciones p</w:t>
      </w:r>
      <w:r w:rsidR="00B65130">
        <w:rPr>
          <w:rFonts w:ascii="NewsGotT" w:hAnsi="NewsGotT" w:cs="NewsGotT"/>
          <w:sz w:val="24"/>
        </w:rPr>
        <w:t xml:space="preserve">ropias de su cargo como </w:t>
      </w:r>
      <w:del w:id="124" w:author="carmenJara" w:date="2018-10-29T20:16:00Z">
        <w:r>
          <w:rPr>
            <w:rFonts w:ascii="NewsGotT" w:hAnsi="NewsGotT" w:cs="NewsGotT"/>
            <w:sz w:val="24"/>
          </w:rPr>
          <w:delText>miembros</w:delText>
        </w:r>
      </w:del>
      <w:ins w:id="125" w:author="carmenJara" w:date="2018-10-29T20:16:00Z">
        <w:r w:rsidR="00B65130">
          <w:rPr>
            <w:rFonts w:ascii="NewsGotT" w:hAnsi="NewsGotT" w:cs="NewsGotT"/>
            <w:sz w:val="24"/>
          </w:rPr>
          <w:t>miembro</w:t>
        </w:r>
      </w:ins>
      <w:r w:rsidR="00785611">
        <w:rPr>
          <w:rFonts w:ascii="NewsGotT" w:hAnsi="NewsGotT" w:cs="NewsGotT"/>
          <w:sz w:val="24"/>
        </w:rPr>
        <w:t xml:space="preserve"> de la Junta Directiva, así como las que la propia Junta les encomiende por la creación de delegaciones o comisiones de trabajo.  </w:t>
      </w:r>
    </w:p>
    <w:p w14:paraId="70BFFFAB" w14:textId="77777777" w:rsidR="00785611" w:rsidRDefault="00785611">
      <w:pPr>
        <w:jc w:val="both"/>
        <w:rPr>
          <w:rFonts w:ascii="NewsGotT" w:hAnsi="NewsGotT" w:cs="NewsGotT"/>
        </w:rPr>
      </w:pPr>
      <w:r>
        <w:rPr>
          <w:rFonts w:ascii="NewsGotT" w:hAnsi="NewsGotT" w:cs="NewsGotT"/>
          <w:sz w:val="24"/>
        </w:rPr>
        <w:tab/>
      </w:r>
    </w:p>
    <w:p w14:paraId="10C0334B" w14:textId="77777777" w:rsidR="00785611" w:rsidRDefault="00785611">
      <w:pPr>
        <w:pStyle w:val="Textoindependiente"/>
        <w:rPr>
          <w:rFonts w:ascii="NewsGotT" w:hAnsi="NewsGotT" w:cs="NewsGotT"/>
        </w:rPr>
      </w:pPr>
      <w:r>
        <w:rPr>
          <w:rFonts w:ascii="NewsGotT" w:hAnsi="NewsGotT" w:cs="NewsGotT"/>
        </w:rPr>
        <w:t>Artículo 24.  Apoderamientos.</w:t>
      </w:r>
    </w:p>
    <w:p w14:paraId="387C7493" w14:textId="77777777" w:rsidR="00785611" w:rsidRDefault="00785611">
      <w:pPr>
        <w:jc w:val="both"/>
        <w:rPr>
          <w:rFonts w:ascii="NewsGotT" w:hAnsi="NewsGotT" w:cs="NewsGotT"/>
          <w:sz w:val="24"/>
        </w:rPr>
      </w:pPr>
    </w:p>
    <w:p w14:paraId="19910B50" w14:textId="77777777" w:rsidR="00785611" w:rsidRDefault="00785611">
      <w:pPr>
        <w:jc w:val="both"/>
        <w:rPr>
          <w:rFonts w:ascii="NewsGotT" w:hAnsi="NewsGotT" w:cs="NewsGotT"/>
          <w:b/>
          <w:sz w:val="24"/>
        </w:rPr>
      </w:pPr>
      <w:r>
        <w:rPr>
          <w:rFonts w:ascii="NewsGotT" w:hAnsi="NewsGotT" w:cs="NewsGotT"/>
          <w:sz w:val="24"/>
        </w:rPr>
        <w:tab/>
        <w:t>La Junta Directiva podrá nombrar apoderados generales o especiales.</w:t>
      </w:r>
    </w:p>
    <w:p w14:paraId="6C6BC2B8" w14:textId="77777777" w:rsidR="00785611" w:rsidRDefault="00785611">
      <w:pPr>
        <w:jc w:val="both"/>
        <w:rPr>
          <w:rFonts w:ascii="NewsGotT" w:hAnsi="NewsGotT" w:cs="NewsGotT"/>
          <w:b/>
          <w:sz w:val="24"/>
        </w:rPr>
      </w:pPr>
    </w:p>
    <w:p w14:paraId="7D19F1B2" w14:textId="77777777" w:rsidR="00785611" w:rsidRDefault="00785611">
      <w:pPr>
        <w:pStyle w:val="Textoindependiente"/>
        <w:rPr>
          <w:rFonts w:ascii="NewsGotT" w:hAnsi="NewsGotT" w:cs="NewsGotT"/>
        </w:rPr>
      </w:pPr>
      <w:r>
        <w:rPr>
          <w:rFonts w:ascii="NewsGotT" w:hAnsi="NewsGotT" w:cs="NewsGotT"/>
        </w:rPr>
        <w:t>Artículo 25. Convocatorias y sesiones.</w:t>
      </w:r>
    </w:p>
    <w:p w14:paraId="675A2662" w14:textId="77777777" w:rsidR="00785611" w:rsidRDefault="00785611">
      <w:pPr>
        <w:jc w:val="both"/>
        <w:rPr>
          <w:rFonts w:ascii="NewsGotT" w:hAnsi="NewsGotT" w:cs="NewsGotT"/>
          <w:sz w:val="24"/>
        </w:rPr>
      </w:pPr>
    </w:p>
    <w:p w14:paraId="087F6D06" w14:textId="77777777" w:rsidR="00785611" w:rsidRDefault="00785611">
      <w:pPr>
        <w:jc w:val="both"/>
        <w:rPr>
          <w:rFonts w:ascii="NewsGotT" w:hAnsi="NewsGotT" w:cs="NewsGotT"/>
          <w:sz w:val="24"/>
        </w:rPr>
      </w:pPr>
      <w:r>
        <w:rPr>
          <w:rFonts w:ascii="NewsGotT" w:hAnsi="NewsGotT" w:cs="NewsGotT"/>
          <w:sz w:val="24"/>
        </w:rPr>
        <w:tab/>
        <w:t>1. Para la válida constitución de la Junta Directiva, a efectos de la celebración de sesiones, deliberaciones y adopción de acuerdos, deberán estar presentes la mitad de sus miembros requiriéndose, necesariamente, la presencia del titular de la Presidencia y de la Secretaría o de quienes les sustituyan.</w:t>
      </w:r>
    </w:p>
    <w:p w14:paraId="1B86367B" w14:textId="77777777" w:rsidR="00785611" w:rsidRDefault="00785611">
      <w:pPr>
        <w:jc w:val="both"/>
        <w:rPr>
          <w:rFonts w:ascii="NewsGotT" w:hAnsi="NewsGotT" w:cs="NewsGotT"/>
          <w:sz w:val="24"/>
        </w:rPr>
      </w:pPr>
    </w:p>
    <w:p w14:paraId="06E4C21C" w14:textId="77777777" w:rsidR="00785611" w:rsidRDefault="00785611">
      <w:pPr>
        <w:jc w:val="both"/>
        <w:rPr>
          <w:rFonts w:ascii="NewsGotT" w:hAnsi="NewsGotT" w:cs="NewsGotT"/>
          <w:sz w:val="24"/>
        </w:rPr>
      </w:pPr>
      <w:r>
        <w:rPr>
          <w:rFonts w:ascii="NewsGotT" w:hAnsi="NewsGotT" w:cs="NewsGotT"/>
          <w:sz w:val="24"/>
        </w:rPr>
        <w:tab/>
        <w:t xml:space="preserve">2. La Junta Directiva se reunirá, al menos, una vez al trimestre y cuantas veces como  sea  preciso  para  la  buena marcha de la Asociación, previa convocatoria realizada por la Presidencia, a iniciativa propia o de </w:t>
      </w:r>
      <w:proofErr w:type="gramStart"/>
      <w:r>
        <w:rPr>
          <w:rFonts w:ascii="NewsGotT" w:hAnsi="NewsGotT" w:cs="NewsGotT"/>
          <w:sz w:val="24"/>
        </w:rPr>
        <w:t>cualesquiera</w:t>
      </w:r>
      <w:proofErr w:type="gramEnd"/>
      <w:r>
        <w:rPr>
          <w:rFonts w:ascii="NewsGotT" w:hAnsi="NewsGotT" w:cs="NewsGotT"/>
          <w:sz w:val="24"/>
        </w:rPr>
        <w:t xml:space="preserve"> de sus miembros.</w:t>
      </w:r>
    </w:p>
    <w:p w14:paraId="10F77335" w14:textId="77777777" w:rsidR="00785611" w:rsidRDefault="00785611">
      <w:pPr>
        <w:jc w:val="both"/>
        <w:rPr>
          <w:rFonts w:ascii="NewsGotT" w:hAnsi="NewsGotT" w:cs="NewsGotT"/>
          <w:sz w:val="24"/>
        </w:rPr>
      </w:pPr>
    </w:p>
    <w:p w14:paraId="000B733A" w14:textId="77777777" w:rsidR="00785611" w:rsidRDefault="00785611">
      <w:pPr>
        <w:jc w:val="both"/>
        <w:rPr>
          <w:rFonts w:ascii="NewsGotT" w:hAnsi="NewsGotT" w:cs="NewsGotT"/>
          <w:sz w:val="24"/>
        </w:rPr>
      </w:pPr>
      <w:r>
        <w:rPr>
          <w:rFonts w:ascii="NewsGotT" w:hAnsi="NewsGotT" w:cs="NewsGotT"/>
          <w:sz w:val="24"/>
        </w:rPr>
        <w:tab/>
        <w:t>3. La convocatoria de sus reuniones se realizará con los requisitos formales (orden del día, lugar y fecha...), y se hará llegar con una antelación mínima de 48 horas a su celebración.</w:t>
      </w:r>
    </w:p>
    <w:p w14:paraId="525029AC" w14:textId="77777777" w:rsidR="00785611" w:rsidRDefault="00785611">
      <w:pPr>
        <w:jc w:val="both"/>
        <w:rPr>
          <w:rFonts w:ascii="NewsGotT" w:hAnsi="NewsGotT" w:cs="NewsGotT"/>
          <w:sz w:val="24"/>
        </w:rPr>
      </w:pPr>
    </w:p>
    <w:p w14:paraId="685B8EC3" w14:textId="77777777" w:rsidR="00785611" w:rsidRDefault="00785611">
      <w:pPr>
        <w:jc w:val="both"/>
        <w:rPr>
          <w:rFonts w:ascii="NewsGotT" w:hAnsi="NewsGotT" w:cs="NewsGotT"/>
          <w:sz w:val="24"/>
        </w:rPr>
      </w:pPr>
      <w:r>
        <w:rPr>
          <w:rFonts w:ascii="NewsGotT" w:hAnsi="NewsGotT" w:cs="NewsGotT"/>
          <w:sz w:val="24"/>
        </w:rPr>
        <w:tab/>
        <w:t>4. Las deliberaciones seguirán el mismo régimen señalado en el artículo 13 para la Asamblea General. Los acuerdos se adoptarán por mayoría simple de los votos emitidos, dirimiendo el voto la Presidencia, en caso de empate.</w:t>
      </w:r>
    </w:p>
    <w:p w14:paraId="1B80D02B" w14:textId="77777777" w:rsidR="00785611" w:rsidRDefault="00785611">
      <w:pPr>
        <w:jc w:val="both"/>
        <w:rPr>
          <w:rFonts w:ascii="NewsGotT" w:hAnsi="NewsGotT" w:cs="NewsGotT"/>
          <w:sz w:val="24"/>
        </w:rPr>
      </w:pPr>
    </w:p>
    <w:p w14:paraId="37BEC8BB" w14:textId="77777777" w:rsidR="00785611" w:rsidRDefault="00785611">
      <w:pPr>
        <w:jc w:val="both"/>
        <w:rPr>
          <w:rFonts w:ascii="NewsGotT" w:hAnsi="NewsGotT" w:cs="NewsGotT"/>
          <w:sz w:val="24"/>
          <w:u w:val="single"/>
        </w:rPr>
      </w:pPr>
      <w:r>
        <w:rPr>
          <w:rFonts w:ascii="NewsGotT" w:hAnsi="NewsGotT" w:cs="NewsGotT"/>
          <w:sz w:val="24"/>
        </w:rPr>
        <w:tab/>
        <w:t>5. No podrá adoptarse acuerdo alguno que no figure en el orden del día, salvo que, estando presentes la totalidad de los miembros que componen la Junta Directiva, lo acuerden por unanimidad.</w:t>
      </w:r>
    </w:p>
    <w:p w14:paraId="2D276FDF" w14:textId="77777777" w:rsidR="00785611" w:rsidRDefault="00785611">
      <w:pPr>
        <w:jc w:val="both"/>
        <w:rPr>
          <w:rFonts w:ascii="NewsGotT" w:hAnsi="NewsGotT" w:cs="NewsGotT"/>
          <w:sz w:val="24"/>
          <w:u w:val="single"/>
        </w:rPr>
      </w:pPr>
    </w:p>
    <w:p w14:paraId="5CFB91DB" w14:textId="77777777" w:rsidR="00785611" w:rsidRDefault="00785611">
      <w:pPr>
        <w:jc w:val="both"/>
        <w:rPr>
          <w:rFonts w:ascii="NewsGotT" w:hAnsi="NewsGotT" w:cs="NewsGotT"/>
          <w:sz w:val="24"/>
        </w:rPr>
      </w:pPr>
      <w:r>
        <w:rPr>
          <w:rFonts w:ascii="NewsGotT" w:hAnsi="NewsGotT" w:cs="NewsGotT"/>
          <w:sz w:val="24"/>
        </w:rPr>
        <w:tab/>
        <w:t>6. Igualmente quedará válidamente constituida la Junta Directiva sin convocatoria previa, cuando estando presentes todos sus miembros, así se acordare por unanimidad, estándose a lo mencionado en el apartado anterior en cuanto a los acuerdos. Las Juntas así constituidas recibirán la denominación de Junta Directiva Universal.</w:t>
      </w:r>
    </w:p>
    <w:p w14:paraId="3A176237" w14:textId="77777777" w:rsidR="00785611" w:rsidRDefault="00785611">
      <w:pPr>
        <w:jc w:val="both"/>
        <w:rPr>
          <w:rFonts w:ascii="NewsGotT" w:hAnsi="NewsGotT" w:cs="NewsGotT"/>
          <w:sz w:val="24"/>
        </w:rPr>
      </w:pPr>
    </w:p>
    <w:p w14:paraId="2E1FA1C9" w14:textId="77777777" w:rsidR="00785611" w:rsidRDefault="00785611">
      <w:pPr>
        <w:jc w:val="both"/>
        <w:rPr>
          <w:rFonts w:ascii="NewsGotT" w:hAnsi="NewsGotT" w:cs="NewsGotT"/>
          <w:sz w:val="24"/>
        </w:rPr>
      </w:pPr>
      <w:r>
        <w:rPr>
          <w:rFonts w:ascii="NewsGotT" w:hAnsi="NewsGotT" w:cs="NewsGotT"/>
          <w:sz w:val="24"/>
        </w:rPr>
        <w:tab/>
        <w:t>7. A las sesiones de la Junta Directiva podrán asistir, con voz y sin voto, aquellas personas previamente citadas o invitadas por la Presidencia cuyas funciones serán exclusivamente de asesoramiento.</w:t>
      </w:r>
    </w:p>
    <w:p w14:paraId="0E8E72A4" w14:textId="77777777" w:rsidR="00785611" w:rsidRDefault="00785611">
      <w:pPr>
        <w:jc w:val="both"/>
        <w:rPr>
          <w:rFonts w:ascii="NewsGotT" w:hAnsi="NewsGotT" w:cs="NewsGotT"/>
          <w:sz w:val="24"/>
        </w:rPr>
      </w:pPr>
    </w:p>
    <w:p w14:paraId="09D0B029" w14:textId="77777777" w:rsidR="00785611" w:rsidRDefault="00785611">
      <w:pPr>
        <w:pStyle w:val="Ttulo5"/>
      </w:pPr>
      <w:r>
        <w:t>Artículo 26. Atribuciones.</w:t>
      </w:r>
    </w:p>
    <w:p w14:paraId="2602B950" w14:textId="77777777" w:rsidR="00785611" w:rsidRDefault="00785611">
      <w:pPr>
        <w:rPr>
          <w:rFonts w:ascii="NewsGotT" w:hAnsi="NewsGotT" w:cs="NewsGotT"/>
        </w:rPr>
      </w:pPr>
    </w:p>
    <w:p w14:paraId="518BF02D" w14:textId="77777777" w:rsidR="00785611" w:rsidRDefault="00785611">
      <w:pPr>
        <w:pStyle w:val="Textoindependiente"/>
        <w:rPr>
          <w:rFonts w:ascii="NewsGotT" w:hAnsi="NewsGotT" w:cs="NewsGotT"/>
        </w:rPr>
      </w:pPr>
      <w:r>
        <w:rPr>
          <w:rFonts w:ascii="NewsGotT" w:hAnsi="NewsGotT" w:cs="NewsGotT"/>
        </w:rPr>
        <w:tab/>
        <w:t>La Junta Directiva tendrá las siguientes atribuciones:</w:t>
      </w:r>
    </w:p>
    <w:p w14:paraId="0089DE72" w14:textId="77777777" w:rsidR="00785611" w:rsidRDefault="00785611">
      <w:pPr>
        <w:pStyle w:val="Textoindependiente"/>
        <w:rPr>
          <w:rFonts w:ascii="NewsGotT" w:hAnsi="NewsGotT" w:cs="NewsGotT"/>
        </w:rPr>
      </w:pPr>
      <w:r>
        <w:rPr>
          <w:rFonts w:ascii="NewsGotT" w:hAnsi="NewsGotT" w:cs="NewsGotT"/>
        </w:rPr>
        <w:tab/>
        <w:t>a) Elaborar el Plan de Actividades.</w:t>
      </w:r>
    </w:p>
    <w:p w14:paraId="442764B3" w14:textId="77777777" w:rsidR="00785611" w:rsidRDefault="00785611">
      <w:pPr>
        <w:jc w:val="both"/>
        <w:rPr>
          <w:rFonts w:ascii="NewsGotT" w:hAnsi="NewsGotT" w:cs="NewsGotT"/>
          <w:sz w:val="24"/>
        </w:rPr>
      </w:pPr>
      <w:r>
        <w:rPr>
          <w:rFonts w:ascii="NewsGotT" w:hAnsi="NewsGotT" w:cs="NewsGotT"/>
          <w:sz w:val="24"/>
        </w:rPr>
        <w:tab/>
        <w:t>b) Otorgar apoderamientos generales o especiales.</w:t>
      </w:r>
    </w:p>
    <w:p w14:paraId="364F0417" w14:textId="77777777" w:rsidR="00785611" w:rsidRDefault="00785611">
      <w:pPr>
        <w:jc w:val="both"/>
        <w:rPr>
          <w:rFonts w:ascii="NewsGotT" w:hAnsi="NewsGotT" w:cs="NewsGotT"/>
        </w:rPr>
      </w:pPr>
      <w:r>
        <w:rPr>
          <w:rFonts w:ascii="NewsGotT" w:hAnsi="NewsGotT" w:cs="NewsGotT"/>
          <w:sz w:val="24"/>
        </w:rPr>
        <w:tab/>
        <w:t>c) Organizar y desarrollar las actividades aprobadas por la Asamblea General.</w:t>
      </w:r>
    </w:p>
    <w:p w14:paraId="105CBC3A" w14:textId="77777777" w:rsidR="00785611" w:rsidRDefault="00785611">
      <w:pPr>
        <w:pStyle w:val="Textoindependiente"/>
        <w:rPr>
          <w:rFonts w:ascii="NewsGotT" w:hAnsi="NewsGotT" w:cs="NewsGotT"/>
        </w:rPr>
      </w:pPr>
      <w:r>
        <w:rPr>
          <w:rFonts w:ascii="NewsGotT" w:hAnsi="NewsGotT" w:cs="NewsGotT"/>
        </w:rPr>
        <w:tab/>
        <w:t>d) Aprobar el Proyecto de Presupuesto para su aprobación definitiva por la Asamblea General.</w:t>
      </w:r>
    </w:p>
    <w:p w14:paraId="50ADB6B1" w14:textId="77777777" w:rsidR="00785611" w:rsidRDefault="00785611">
      <w:pPr>
        <w:jc w:val="both"/>
        <w:rPr>
          <w:rFonts w:ascii="NewsGotT" w:hAnsi="NewsGotT" w:cs="NewsGotT"/>
        </w:rPr>
      </w:pPr>
      <w:r>
        <w:rPr>
          <w:rFonts w:ascii="NewsGotT" w:hAnsi="NewsGotT" w:cs="NewsGotT"/>
          <w:sz w:val="24"/>
        </w:rPr>
        <w:tab/>
        <w:t>e) Aprobar el estado de Cuentas elaborado por la Tesorería, para su aprobación definitiva, si procediere, por la Asamblea General.</w:t>
      </w:r>
    </w:p>
    <w:p w14:paraId="334671ED" w14:textId="77777777" w:rsidR="00785611" w:rsidRDefault="00785611">
      <w:pPr>
        <w:pStyle w:val="Textoindependiente"/>
        <w:rPr>
          <w:rFonts w:ascii="NewsGotT" w:hAnsi="NewsGotT" w:cs="NewsGotT"/>
        </w:rPr>
      </w:pPr>
      <w:r>
        <w:rPr>
          <w:rFonts w:ascii="NewsGotT" w:hAnsi="NewsGotT" w:cs="NewsGotT"/>
        </w:rPr>
        <w:tab/>
        <w:t>f) Elaborar la Memoria anual de actividades para su informe a la Asamblea General.</w:t>
      </w:r>
    </w:p>
    <w:p w14:paraId="308D71D5" w14:textId="77777777" w:rsidR="00785611" w:rsidRDefault="00785611">
      <w:pPr>
        <w:jc w:val="both"/>
        <w:rPr>
          <w:rFonts w:ascii="NewsGotT" w:hAnsi="NewsGotT" w:cs="NewsGotT"/>
          <w:sz w:val="24"/>
        </w:rPr>
      </w:pPr>
      <w:r>
        <w:rPr>
          <w:rFonts w:ascii="NewsGotT" w:hAnsi="NewsGotT" w:cs="NewsGotT"/>
          <w:sz w:val="24"/>
        </w:rPr>
        <w:tab/>
        <w:t>g) Crear Comisiones de Trabajo que estime conveniente, para el desarrollo de las funciones encomendadas y las actividades aprobadas, así como para cualesquiera otras cuestiones derivadas del cumplimiento de los fines sociales. Dichas comisiones regularán su funcionamiento interno en la forma que se acuerden por éstas en su primera sesión constitutiva.</w:t>
      </w:r>
    </w:p>
    <w:p w14:paraId="3D54BEF6" w14:textId="77777777" w:rsidR="00785611" w:rsidRDefault="00785611">
      <w:pPr>
        <w:jc w:val="both"/>
        <w:rPr>
          <w:rFonts w:ascii="NewsGotT" w:hAnsi="NewsGotT" w:cs="NewsGotT"/>
          <w:b/>
          <w:sz w:val="24"/>
          <w:u w:val="single"/>
        </w:rPr>
      </w:pPr>
      <w:r>
        <w:rPr>
          <w:rFonts w:ascii="NewsGotT" w:hAnsi="NewsGotT" w:cs="NewsGotT"/>
          <w:sz w:val="24"/>
        </w:rPr>
        <w:tab/>
        <w:t>h) Resolver las solicitudes relativas a la admisión de socios.</w:t>
      </w:r>
    </w:p>
    <w:p w14:paraId="772EC140" w14:textId="77777777" w:rsidR="00785611" w:rsidRDefault="00785611">
      <w:pPr>
        <w:jc w:val="both"/>
        <w:rPr>
          <w:rFonts w:ascii="NewsGotT" w:hAnsi="NewsGotT" w:cs="NewsGotT"/>
          <w:b/>
          <w:sz w:val="24"/>
          <w:u w:val="single"/>
        </w:rPr>
      </w:pPr>
    </w:p>
    <w:p w14:paraId="57B8A4F1" w14:textId="77777777" w:rsidR="00785611" w:rsidRDefault="00785611">
      <w:pPr>
        <w:jc w:val="both"/>
        <w:rPr>
          <w:rFonts w:ascii="NewsGotT" w:hAnsi="NewsGotT" w:cs="NewsGotT"/>
          <w:sz w:val="24"/>
        </w:rPr>
      </w:pPr>
      <w:r>
        <w:rPr>
          <w:rFonts w:ascii="NewsGotT" w:hAnsi="NewsGotT" w:cs="NewsGotT"/>
          <w:sz w:val="24"/>
        </w:rPr>
        <w:t>Artículo 27.</w:t>
      </w:r>
      <w:r>
        <w:rPr>
          <w:rFonts w:ascii="NewsGotT" w:hAnsi="NewsGotT" w:cs="NewsGotT"/>
          <w:b/>
          <w:sz w:val="24"/>
        </w:rPr>
        <w:t xml:space="preserve"> </w:t>
      </w:r>
      <w:r>
        <w:rPr>
          <w:rFonts w:ascii="NewsGotT" w:hAnsi="NewsGotT" w:cs="NewsGotT"/>
          <w:sz w:val="24"/>
        </w:rPr>
        <w:t>Obligaciones y responsabilidades de los miembros de la Junta Directiva</w:t>
      </w:r>
    </w:p>
    <w:p w14:paraId="619C9295" w14:textId="77777777" w:rsidR="00785611" w:rsidRDefault="00785611">
      <w:pPr>
        <w:jc w:val="both"/>
        <w:rPr>
          <w:rFonts w:ascii="NewsGotT" w:hAnsi="NewsGotT" w:cs="NewsGotT"/>
          <w:sz w:val="24"/>
        </w:rPr>
      </w:pPr>
    </w:p>
    <w:p w14:paraId="4EB04096" w14:textId="77777777" w:rsidR="00785611" w:rsidRDefault="00785611">
      <w:pPr>
        <w:jc w:val="both"/>
        <w:rPr>
          <w:rFonts w:ascii="NewsGotT" w:hAnsi="NewsGotT" w:cs="NewsGotT"/>
          <w:sz w:val="24"/>
        </w:rPr>
      </w:pPr>
      <w:r>
        <w:rPr>
          <w:rFonts w:ascii="NewsGotT" w:hAnsi="NewsGotT" w:cs="NewsGotT"/>
          <w:sz w:val="24"/>
        </w:rPr>
        <w:tab/>
        <w:t>Son obligaciones de los miembros de la Junta Directiva, a título enunciativo, cumplir y hace cumplir los fines de la Asociación, concurrir a las reuniones a las que sean convocados, desempeñar el cargo  con la debida diligencia de un representante leal y cumplir en sus actuaciones con lo determinado en las disposiciones legales vigentes y en los presentes Estatutos.</w:t>
      </w:r>
    </w:p>
    <w:p w14:paraId="5AAA87E4" w14:textId="77777777" w:rsidR="00785611" w:rsidRDefault="00785611">
      <w:pPr>
        <w:jc w:val="both"/>
        <w:rPr>
          <w:rFonts w:ascii="NewsGotT" w:hAnsi="NewsGotT" w:cs="NewsGotT"/>
          <w:sz w:val="24"/>
        </w:rPr>
      </w:pPr>
      <w:r>
        <w:rPr>
          <w:rFonts w:ascii="NewsGotT" w:hAnsi="NewsGotT" w:cs="NewsGotT"/>
          <w:sz w:val="24"/>
        </w:rPr>
        <w:tab/>
        <w:t>Los miembros de la Junta Directiva responderán frente a la Asociación de los daños y perjuicios que causen por actos contrarios a la Ley o a los Estatutos o  por los realizados negligentemente. Quedarán exentos de responsabilidad quienes se opusieren expresamente al acuerdo determinante de tales actos o no hubiere participado en su adopción.</w:t>
      </w:r>
    </w:p>
    <w:p w14:paraId="5B2C2804" w14:textId="77777777" w:rsidR="00785611" w:rsidRDefault="00785611">
      <w:pPr>
        <w:jc w:val="both"/>
        <w:rPr>
          <w:rFonts w:ascii="NewsGotT" w:hAnsi="NewsGotT" w:cs="NewsGotT"/>
          <w:sz w:val="24"/>
        </w:rPr>
      </w:pPr>
    </w:p>
    <w:p w14:paraId="48081AC3" w14:textId="77777777" w:rsidR="00785611" w:rsidRDefault="00785611">
      <w:pPr>
        <w:jc w:val="both"/>
        <w:rPr>
          <w:rFonts w:ascii="NewsGotT" w:hAnsi="NewsGotT" w:cs="NewsGotT"/>
          <w:sz w:val="24"/>
        </w:rPr>
      </w:pPr>
    </w:p>
    <w:p w14:paraId="79F78799" w14:textId="77777777" w:rsidR="00785611" w:rsidRDefault="00785611">
      <w:pPr>
        <w:jc w:val="both"/>
        <w:rPr>
          <w:rFonts w:ascii="NewsGotT" w:hAnsi="NewsGotT" w:cs="NewsGotT"/>
          <w:sz w:val="24"/>
        </w:rPr>
      </w:pPr>
    </w:p>
    <w:p w14:paraId="2819F3D7" w14:textId="3D9EB256" w:rsidR="00785611" w:rsidRDefault="00785611">
      <w:pPr>
        <w:jc w:val="both"/>
        <w:rPr>
          <w:rFonts w:ascii="NewsGotT" w:hAnsi="NewsGotT" w:cs="NewsGotT"/>
          <w:sz w:val="24"/>
          <w:u w:val="single"/>
        </w:rPr>
      </w:pPr>
      <w:r>
        <w:rPr>
          <w:rFonts w:ascii="NewsGotT" w:hAnsi="NewsGotT" w:cs="NewsGotT"/>
          <w:sz w:val="24"/>
        </w:rPr>
        <w:t>Artículo 28.</w:t>
      </w:r>
      <w:r>
        <w:rPr>
          <w:rFonts w:ascii="NewsGotT" w:hAnsi="NewsGotT" w:cs="NewsGotT"/>
          <w:b/>
          <w:sz w:val="24"/>
        </w:rPr>
        <w:t xml:space="preserve"> </w:t>
      </w:r>
      <w:r>
        <w:rPr>
          <w:rFonts w:ascii="NewsGotT" w:hAnsi="NewsGotT" w:cs="NewsGotT"/>
          <w:sz w:val="24"/>
        </w:rPr>
        <w:t>Carácter gratuito del cargo</w:t>
      </w:r>
      <w:del w:id="126" w:author="carmenJara" w:date="2018-10-29T20:16:00Z">
        <w:r w:rsidR="007852A4">
          <w:rPr>
            <w:rStyle w:val="Caracteresdenotaalpie"/>
            <w:rFonts w:ascii="NewsGotT" w:hAnsi="NewsGotT" w:cs="NewsGotT"/>
            <w:sz w:val="24"/>
          </w:rPr>
          <w:footnoteReference w:id="10"/>
        </w:r>
      </w:del>
    </w:p>
    <w:p w14:paraId="06AC514E" w14:textId="77777777" w:rsidR="00785611" w:rsidRDefault="00785611">
      <w:pPr>
        <w:jc w:val="both"/>
        <w:rPr>
          <w:rFonts w:ascii="NewsGotT" w:hAnsi="NewsGotT" w:cs="NewsGotT"/>
          <w:sz w:val="24"/>
          <w:u w:val="single"/>
        </w:rPr>
      </w:pPr>
    </w:p>
    <w:p w14:paraId="1BB7DAC8" w14:textId="77777777" w:rsidR="00785611" w:rsidRDefault="00785611">
      <w:pPr>
        <w:jc w:val="both"/>
        <w:rPr>
          <w:rFonts w:ascii="NewsGotT" w:hAnsi="NewsGotT" w:cs="NewsGotT"/>
          <w:sz w:val="24"/>
        </w:rPr>
      </w:pPr>
      <w:r>
        <w:rPr>
          <w:rFonts w:ascii="NewsGotT" w:hAnsi="NewsGotT" w:cs="NewsGotT"/>
          <w:sz w:val="24"/>
        </w:rPr>
        <w:tab/>
        <w:t>Los miembros de la Junta Directiva ejercerán su cargo gratuitamente, sin que en ningún caso puedan recibir retribución por el desempeño de su función, sin perjuicio del derecho a ser reembolsados en los gastos ocasionados en ejercicio de los cargos, siempre que éstos se encuentren debida y formalmente justificados.</w:t>
      </w:r>
    </w:p>
    <w:p w14:paraId="7750DC08" w14:textId="77777777" w:rsidR="00785611" w:rsidRDefault="00785611">
      <w:pPr>
        <w:jc w:val="both"/>
        <w:rPr>
          <w:rFonts w:ascii="NewsGotT" w:hAnsi="NewsGotT" w:cs="NewsGotT"/>
          <w:sz w:val="24"/>
        </w:rPr>
      </w:pPr>
    </w:p>
    <w:p w14:paraId="741613A4" w14:textId="77777777" w:rsidR="00785611" w:rsidRDefault="00785611">
      <w:pPr>
        <w:jc w:val="both"/>
        <w:rPr>
          <w:rFonts w:ascii="NewsGotT" w:hAnsi="NewsGotT" w:cs="NewsGotT"/>
          <w:sz w:val="24"/>
        </w:rPr>
      </w:pPr>
      <w:r>
        <w:rPr>
          <w:rFonts w:ascii="NewsGotT" w:hAnsi="NewsGotT" w:cs="NewsGotT"/>
          <w:sz w:val="24"/>
        </w:rPr>
        <w:tab/>
      </w:r>
      <w:r>
        <w:rPr>
          <w:rFonts w:ascii="NewsGotT" w:hAnsi="NewsGotT" w:cs="NewsGotT"/>
          <w:sz w:val="24"/>
        </w:rPr>
        <w:tab/>
      </w:r>
      <w:r>
        <w:rPr>
          <w:rFonts w:ascii="NewsGotT" w:hAnsi="NewsGotT" w:cs="NewsGotT"/>
          <w:sz w:val="24"/>
        </w:rPr>
        <w:tab/>
        <w:t xml:space="preserve">                    </w:t>
      </w:r>
      <w:r>
        <w:rPr>
          <w:rFonts w:ascii="NewsGotT" w:hAnsi="NewsGotT" w:cs="NewsGotT"/>
          <w:b/>
          <w:sz w:val="24"/>
        </w:rPr>
        <w:t>CAPÍTULO V</w:t>
      </w:r>
    </w:p>
    <w:p w14:paraId="0DFC7AC9" w14:textId="77777777" w:rsidR="00785611" w:rsidRDefault="00785611">
      <w:pPr>
        <w:jc w:val="both"/>
        <w:rPr>
          <w:rFonts w:ascii="NewsGotT" w:hAnsi="NewsGotT" w:cs="NewsGotT"/>
          <w:sz w:val="24"/>
        </w:rPr>
      </w:pPr>
    </w:p>
    <w:p w14:paraId="29FF1C68" w14:textId="77777777" w:rsidR="00785611" w:rsidRDefault="00785611">
      <w:pPr>
        <w:jc w:val="both"/>
        <w:rPr>
          <w:rFonts w:ascii="NewsGotT" w:hAnsi="NewsGotT" w:cs="NewsGotT"/>
          <w:sz w:val="24"/>
        </w:rPr>
      </w:pPr>
      <w:r>
        <w:rPr>
          <w:rFonts w:ascii="NewsGotT" w:hAnsi="NewsGotT" w:cs="NewsGotT"/>
          <w:sz w:val="24"/>
        </w:rPr>
        <w:t xml:space="preserve">                    </w:t>
      </w:r>
      <w:r>
        <w:rPr>
          <w:rFonts w:ascii="NewsGotT" w:hAnsi="NewsGotT" w:cs="NewsGotT"/>
          <w:b/>
          <w:sz w:val="24"/>
        </w:rPr>
        <w:t>DISPOSICIONES COMUNES A LOS ÓRGANOS DE GOBIERNO</w:t>
      </w:r>
    </w:p>
    <w:p w14:paraId="3AF17BC7" w14:textId="77777777" w:rsidR="00785611" w:rsidRDefault="00785611">
      <w:pPr>
        <w:jc w:val="both"/>
        <w:rPr>
          <w:rFonts w:ascii="NewsGotT" w:hAnsi="NewsGotT" w:cs="NewsGotT"/>
          <w:sz w:val="24"/>
        </w:rPr>
      </w:pPr>
    </w:p>
    <w:p w14:paraId="5D264B65" w14:textId="77777777" w:rsidR="00785611" w:rsidRDefault="00785611">
      <w:pPr>
        <w:pStyle w:val="Textoindependiente"/>
        <w:rPr>
          <w:rFonts w:ascii="NewsGotT" w:hAnsi="NewsGotT" w:cs="NewsGotT"/>
        </w:rPr>
      </w:pPr>
      <w:r>
        <w:rPr>
          <w:rFonts w:ascii="NewsGotT" w:hAnsi="NewsGotT" w:cs="NewsGotT"/>
        </w:rPr>
        <w:t>Artículo 29.  Actas.</w:t>
      </w:r>
    </w:p>
    <w:p w14:paraId="2127542F" w14:textId="77777777" w:rsidR="00785611" w:rsidRDefault="00785611">
      <w:pPr>
        <w:jc w:val="both"/>
        <w:rPr>
          <w:rFonts w:ascii="NewsGotT" w:hAnsi="NewsGotT" w:cs="NewsGotT"/>
          <w:sz w:val="24"/>
        </w:rPr>
      </w:pPr>
    </w:p>
    <w:p w14:paraId="7CD55787" w14:textId="77777777" w:rsidR="00785611" w:rsidRDefault="00785611">
      <w:pPr>
        <w:jc w:val="both"/>
        <w:rPr>
          <w:rFonts w:ascii="NewsGotT" w:hAnsi="NewsGotT" w:cs="NewsGotT"/>
          <w:sz w:val="24"/>
        </w:rPr>
      </w:pPr>
      <w:r>
        <w:rPr>
          <w:rFonts w:ascii="NewsGotT" w:hAnsi="NewsGotT" w:cs="NewsGotT"/>
          <w:sz w:val="24"/>
        </w:rPr>
        <w:tab/>
        <w:t>1.  De cada sesión que celebren la Asamblea General y la Junta Directiva se levantará acta por la persona titular de la Secretaria, que especificará necesariamente el quórum alcanzado para la válida constitución,  el  orden  del  día de la reunión, las circunstancias del lugar y tiempo en que se han celebrado, los puntos principales de las deliberaciones, así como el contenido de los acuerdos adoptados, en las actas del órgano de representación figurarán, necesariamente, los asistentes.</w:t>
      </w:r>
    </w:p>
    <w:p w14:paraId="1F8BC8B0" w14:textId="77777777" w:rsidR="00785611" w:rsidRDefault="00785611">
      <w:pPr>
        <w:jc w:val="both"/>
        <w:rPr>
          <w:rFonts w:ascii="NewsGotT" w:hAnsi="NewsGotT" w:cs="NewsGotT"/>
          <w:sz w:val="24"/>
        </w:rPr>
      </w:pPr>
    </w:p>
    <w:p w14:paraId="509EB81E" w14:textId="77777777" w:rsidR="00785611" w:rsidRDefault="00785611">
      <w:pPr>
        <w:jc w:val="both"/>
        <w:rPr>
          <w:rFonts w:ascii="NewsGotT" w:hAnsi="NewsGotT" w:cs="NewsGotT"/>
          <w:sz w:val="24"/>
        </w:rPr>
      </w:pPr>
      <w:r>
        <w:rPr>
          <w:rFonts w:ascii="NewsGotT" w:hAnsi="NewsGotT" w:cs="NewsGotT"/>
          <w:sz w:val="24"/>
        </w:rPr>
        <w:tab/>
        <w:t>2. A solicitud de las personas asociadas en el acta figurará, en su caso, el voto contrario al acuerdo adoptado, su abstención y los motivos que la justifiquen o el sentido de su voto favorable. Asimismo, cualquier miembro tiene derecho a solicitar la transcripción íntegra de su intervención o propuesta, siempre que aporte en el acto o en el plazo de cuarenta y ocho horas el texto que se corresponda fielmente con su intervención, haciéndose así constar en el acta o uniéndose copia a ésta.</w:t>
      </w:r>
    </w:p>
    <w:p w14:paraId="740A28DE" w14:textId="77777777" w:rsidR="00785611" w:rsidRDefault="00785611">
      <w:pPr>
        <w:jc w:val="both"/>
        <w:rPr>
          <w:rFonts w:ascii="NewsGotT" w:hAnsi="NewsGotT" w:cs="NewsGotT"/>
          <w:sz w:val="24"/>
        </w:rPr>
      </w:pPr>
    </w:p>
    <w:p w14:paraId="44CEC1E9" w14:textId="77777777" w:rsidR="00785611" w:rsidRDefault="00785611">
      <w:pPr>
        <w:jc w:val="both"/>
        <w:rPr>
          <w:rFonts w:ascii="NewsGotT" w:hAnsi="NewsGotT" w:cs="NewsGotT"/>
          <w:sz w:val="24"/>
        </w:rPr>
      </w:pPr>
      <w:r>
        <w:rPr>
          <w:rFonts w:ascii="NewsGotT" w:hAnsi="NewsGotT" w:cs="NewsGotT"/>
          <w:sz w:val="24"/>
        </w:rPr>
        <w:tab/>
        <w:t>3. Las actas se aprobarán en la misma o en la siguiente sesión; no obstante lo anterior, la persona titular de la secretaria podrá emitir certificaciones sobre los acuerdos específicos que se hayan adoptado, haciendo constar expresamente que el acta está pendiente de su ulterior aprobación.</w:t>
      </w:r>
    </w:p>
    <w:p w14:paraId="4AF1EBD3" w14:textId="77777777" w:rsidR="00785611" w:rsidRDefault="00785611">
      <w:pPr>
        <w:jc w:val="both"/>
        <w:rPr>
          <w:rFonts w:ascii="NewsGotT" w:hAnsi="NewsGotT" w:cs="NewsGotT"/>
          <w:sz w:val="24"/>
        </w:rPr>
      </w:pPr>
      <w:r>
        <w:rPr>
          <w:rFonts w:ascii="NewsGotT" w:hAnsi="NewsGotT" w:cs="NewsGotT"/>
          <w:sz w:val="24"/>
        </w:rPr>
        <w:tab/>
      </w:r>
    </w:p>
    <w:p w14:paraId="3DF0D1DF" w14:textId="1B596663" w:rsidR="00785611" w:rsidRDefault="00785611">
      <w:pPr>
        <w:jc w:val="both"/>
        <w:rPr>
          <w:rFonts w:ascii="NewsGotT" w:hAnsi="NewsGotT" w:cs="NewsGotT"/>
          <w:sz w:val="24"/>
        </w:rPr>
      </w:pPr>
      <w:r>
        <w:rPr>
          <w:rFonts w:ascii="NewsGotT" w:hAnsi="NewsGotT" w:cs="NewsGotT"/>
          <w:sz w:val="24"/>
        </w:rPr>
        <w:tab/>
        <w:t>4. Las actas serán firmadas por la persona titular de la secretaria y visadas por la presidencia; t</w:t>
      </w:r>
      <w:r>
        <w:rPr>
          <w:rFonts w:ascii="NewsGotT" w:hAnsi="NewsGotT" w:cs="NewsGotT"/>
          <w:color w:val="333333"/>
          <w:sz w:val="24"/>
          <w:szCs w:val="19"/>
        </w:rPr>
        <w:t>odas las actas de reuniones de los órganos de gobierno y representación deberán reflejarse en el correspondiente libro de actas</w:t>
      </w:r>
      <w:del w:id="129" w:author="carmenJara" w:date="2018-10-29T20:16:00Z">
        <w:r w:rsidR="007852A4">
          <w:rPr>
            <w:rStyle w:val="Caracteresdenotaalpie"/>
            <w:rFonts w:ascii="NewsGotT" w:hAnsi="NewsGotT" w:cs="NewsGotT"/>
            <w:color w:val="333333"/>
            <w:sz w:val="24"/>
            <w:szCs w:val="19"/>
          </w:rPr>
          <w:footnoteReference w:id="11"/>
        </w:r>
      </w:del>
      <w:r>
        <w:rPr>
          <w:rFonts w:ascii="NewsGotT" w:hAnsi="NewsGotT" w:cs="NewsGotT"/>
          <w:color w:val="333333"/>
          <w:sz w:val="24"/>
          <w:szCs w:val="19"/>
        </w:rPr>
        <w:t>.</w:t>
      </w:r>
    </w:p>
    <w:p w14:paraId="5AB03825" w14:textId="77777777" w:rsidR="00785611" w:rsidRDefault="00785611">
      <w:pPr>
        <w:jc w:val="both"/>
        <w:rPr>
          <w:rFonts w:ascii="NewsGotT" w:hAnsi="NewsGotT" w:cs="NewsGotT"/>
          <w:sz w:val="24"/>
        </w:rPr>
      </w:pPr>
    </w:p>
    <w:p w14:paraId="3566BF01" w14:textId="77777777" w:rsidR="00785611" w:rsidRDefault="00785611">
      <w:pPr>
        <w:jc w:val="both"/>
        <w:rPr>
          <w:rFonts w:ascii="NewsGotT" w:hAnsi="NewsGotT" w:cs="NewsGotT"/>
        </w:rPr>
      </w:pPr>
      <w:r>
        <w:rPr>
          <w:rFonts w:ascii="NewsGotT" w:hAnsi="NewsGotT" w:cs="NewsGotT"/>
          <w:sz w:val="24"/>
        </w:rPr>
        <w:t>Artículo 30.</w:t>
      </w:r>
      <w:r>
        <w:rPr>
          <w:rFonts w:ascii="NewsGotT" w:hAnsi="NewsGotT" w:cs="NewsGotT"/>
          <w:b/>
          <w:sz w:val="24"/>
        </w:rPr>
        <w:t xml:space="preserve">  </w:t>
      </w:r>
      <w:r>
        <w:rPr>
          <w:rFonts w:ascii="NewsGotT" w:hAnsi="NewsGotT" w:cs="NewsGotT"/>
          <w:sz w:val="24"/>
        </w:rPr>
        <w:t>Impugnación de acuerdos.</w:t>
      </w:r>
    </w:p>
    <w:p w14:paraId="41BA61DB" w14:textId="77777777" w:rsidR="00785611" w:rsidRDefault="00785611">
      <w:pPr>
        <w:jc w:val="both"/>
        <w:rPr>
          <w:rFonts w:ascii="NewsGotT" w:hAnsi="NewsGotT" w:cs="NewsGotT"/>
        </w:rPr>
      </w:pPr>
    </w:p>
    <w:p w14:paraId="2648D5E4" w14:textId="77777777" w:rsidR="00785611" w:rsidRDefault="00785611">
      <w:pPr>
        <w:jc w:val="both"/>
        <w:rPr>
          <w:rFonts w:ascii="NewsGotT" w:hAnsi="NewsGotT" w:cs="NewsGotT"/>
        </w:rPr>
      </w:pPr>
      <w:r>
        <w:rPr>
          <w:rFonts w:ascii="NewsGotT" w:hAnsi="NewsGotT" w:cs="NewsGotT"/>
          <w:sz w:val="24"/>
        </w:rPr>
        <w:tab/>
        <w:t>Los acuerdos de la Asamblea General y Junta Directiva podrán ser impugnados ante el orden jurisdiccional civil en la forma legalmente establecida.</w:t>
      </w:r>
    </w:p>
    <w:p w14:paraId="534262AB" w14:textId="77777777" w:rsidR="00785611" w:rsidRDefault="00785611">
      <w:pPr>
        <w:pStyle w:val="Textoindependiente"/>
        <w:rPr>
          <w:rFonts w:ascii="NewsGotT" w:hAnsi="NewsGotT" w:cs="NewsGotT"/>
        </w:rPr>
      </w:pPr>
      <w:r>
        <w:rPr>
          <w:rFonts w:ascii="NewsGotT" w:hAnsi="NewsGotT" w:cs="NewsGotT"/>
        </w:rPr>
        <w:tab/>
        <w:t>Los asociados podrán impugnar los acuerdos y actuaciones de la asociación que estimen contrarios a los estatutos dentro del plazo de cuarenta días, a partir de la fecha de su adopción, instando su rectificación o anulación y la suspensión preventiva en su caso, o acumulando ambas pretensiones por los trámites establecidos en la Ley de Enjuiciamiento Civil.</w:t>
      </w:r>
    </w:p>
    <w:p w14:paraId="34D027F8" w14:textId="77777777" w:rsidR="00785611" w:rsidRDefault="00785611">
      <w:pPr>
        <w:pStyle w:val="Textoindependiente21"/>
        <w:rPr>
          <w:rFonts w:ascii="NewsGotT" w:hAnsi="NewsGotT" w:cs="NewsGotT"/>
        </w:rPr>
      </w:pPr>
      <w:r>
        <w:rPr>
          <w:rFonts w:ascii="NewsGotT" w:hAnsi="NewsGotT" w:cs="NewsGotT"/>
          <w:i w:val="0"/>
        </w:rPr>
        <w:tab/>
        <w:t>En tanto se resuelven las contiendas de orden interno que puedan suscitarse en la asociación, las solicitudes de constancia registral que se formulen sobre las cuestiones controvertidas sólo darán lugar a anotaciones provisionales.</w:t>
      </w:r>
    </w:p>
    <w:p w14:paraId="309A1383" w14:textId="77777777" w:rsidR="00785611" w:rsidRDefault="00785611">
      <w:pPr>
        <w:jc w:val="both"/>
        <w:rPr>
          <w:rFonts w:ascii="NewsGotT" w:hAnsi="NewsGotT" w:cs="NewsGotT"/>
          <w:sz w:val="24"/>
        </w:rPr>
      </w:pPr>
    </w:p>
    <w:p w14:paraId="21EB47D5" w14:textId="77777777" w:rsidR="00785611" w:rsidRDefault="00785611">
      <w:pPr>
        <w:jc w:val="both"/>
        <w:rPr>
          <w:rFonts w:ascii="NewsGotT" w:hAnsi="NewsGotT" w:cs="NewsGotT"/>
          <w:sz w:val="24"/>
        </w:rPr>
      </w:pPr>
    </w:p>
    <w:p w14:paraId="5A2F758B" w14:textId="77777777" w:rsidR="00785611" w:rsidRDefault="00785611">
      <w:pPr>
        <w:jc w:val="both"/>
        <w:rPr>
          <w:rFonts w:ascii="NewsGotT" w:hAnsi="NewsGotT" w:cs="NewsGotT"/>
          <w:b/>
          <w:sz w:val="24"/>
        </w:rPr>
      </w:pPr>
      <w:r>
        <w:rPr>
          <w:rFonts w:ascii="NewsGotT" w:hAnsi="NewsGotT" w:cs="NewsGotT"/>
          <w:b/>
          <w:sz w:val="24"/>
        </w:rPr>
        <w:t xml:space="preserve">                                                      CAPITULO VI</w:t>
      </w:r>
    </w:p>
    <w:p w14:paraId="69BD340E" w14:textId="77777777" w:rsidR="00785611" w:rsidRDefault="00785611">
      <w:pPr>
        <w:jc w:val="both"/>
        <w:rPr>
          <w:rFonts w:ascii="NewsGotT" w:hAnsi="NewsGotT" w:cs="NewsGotT"/>
          <w:b/>
          <w:sz w:val="24"/>
        </w:rPr>
      </w:pPr>
    </w:p>
    <w:p w14:paraId="1A82DFC5" w14:textId="77777777" w:rsidR="00785611" w:rsidRDefault="00785611">
      <w:pPr>
        <w:jc w:val="both"/>
        <w:rPr>
          <w:rFonts w:ascii="NewsGotT" w:hAnsi="NewsGotT" w:cs="NewsGotT"/>
          <w:b/>
          <w:sz w:val="24"/>
        </w:rPr>
      </w:pPr>
      <w:r>
        <w:rPr>
          <w:rFonts w:ascii="NewsGotT" w:hAnsi="NewsGotT" w:cs="NewsGotT"/>
          <w:b/>
          <w:sz w:val="24"/>
        </w:rPr>
        <w:t xml:space="preserve">                                                          SOCIOS</w:t>
      </w:r>
    </w:p>
    <w:p w14:paraId="29CF4483" w14:textId="77777777" w:rsidR="00785611" w:rsidRDefault="00785611">
      <w:pPr>
        <w:jc w:val="both"/>
        <w:rPr>
          <w:rFonts w:ascii="NewsGotT" w:hAnsi="NewsGotT" w:cs="NewsGotT"/>
          <w:b/>
          <w:sz w:val="24"/>
        </w:rPr>
      </w:pPr>
    </w:p>
    <w:p w14:paraId="0F84150F" w14:textId="77777777" w:rsidR="00785611" w:rsidRDefault="00785611">
      <w:pPr>
        <w:pStyle w:val="Textoindependiente"/>
        <w:rPr>
          <w:rFonts w:ascii="NewsGotT" w:hAnsi="NewsGotT" w:cs="NewsGotT"/>
        </w:rPr>
      </w:pPr>
      <w:r>
        <w:rPr>
          <w:rFonts w:ascii="NewsGotT" w:hAnsi="NewsGotT" w:cs="NewsGotT"/>
        </w:rPr>
        <w:t>Artículo 31. Clases.</w:t>
      </w:r>
    </w:p>
    <w:p w14:paraId="59288E27" w14:textId="77777777" w:rsidR="00785611" w:rsidRDefault="00785611">
      <w:pPr>
        <w:jc w:val="both"/>
        <w:rPr>
          <w:rFonts w:ascii="NewsGotT" w:hAnsi="NewsGotT" w:cs="NewsGotT"/>
          <w:sz w:val="24"/>
        </w:rPr>
      </w:pPr>
    </w:p>
    <w:p w14:paraId="03E266BB" w14:textId="77777777" w:rsidR="00785611" w:rsidRDefault="00785611">
      <w:pPr>
        <w:ind w:firstLine="360"/>
        <w:jc w:val="both"/>
        <w:rPr>
          <w:rFonts w:ascii="NewsGotT" w:hAnsi="NewsGotT" w:cs="NewsGotT"/>
          <w:sz w:val="24"/>
        </w:rPr>
      </w:pPr>
      <w:r>
        <w:rPr>
          <w:rFonts w:ascii="NewsGotT" w:hAnsi="NewsGotT" w:cs="NewsGotT"/>
          <w:sz w:val="24"/>
        </w:rPr>
        <w:t>1. Dentro de la Asociación existirán las siguientes clases de socios:</w:t>
      </w:r>
    </w:p>
    <w:p w14:paraId="1F8BD161" w14:textId="77777777" w:rsidR="00785611" w:rsidRDefault="00785611">
      <w:pPr>
        <w:numPr>
          <w:ilvl w:val="0"/>
          <w:numId w:val="4"/>
        </w:numPr>
        <w:jc w:val="both"/>
        <w:rPr>
          <w:rFonts w:ascii="NewsGotT" w:hAnsi="NewsGotT" w:cs="NewsGotT"/>
          <w:sz w:val="24"/>
        </w:rPr>
      </w:pPr>
      <w:r>
        <w:rPr>
          <w:rFonts w:ascii="NewsGotT" w:hAnsi="NewsGotT" w:cs="NewsGotT"/>
          <w:sz w:val="24"/>
        </w:rPr>
        <w:t>Socios fundadores, que serán aquéllos que participen en el acto de constitución de la Asociación.</w:t>
      </w:r>
    </w:p>
    <w:p w14:paraId="51EC279E" w14:textId="77777777" w:rsidR="00785611" w:rsidRDefault="00785611">
      <w:pPr>
        <w:numPr>
          <w:ilvl w:val="0"/>
          <w:numId w:val="4"/>
        </w:numPr>
        <w:jc w:val="both"/>
        <w:rPr>
          <w:rFonts w:ascii="NewsGotT" w:hAnsi="NewsGotT" w:cs="NewsGotT"/>
          <w:sz w:val="24"/>
        </w:rPr>
      </w:pPr>
      <w:r>
        <w:rPr>
          <w:rFonts w:ascii="NewsGotT" w:hAnsi="NewsGotT" w:cs="NewsGotT"/>
          <w:sz w:val="24"/>
        </w:rPr>
        <w:t>Socios de número, que serán los que ingresen después de la constitución de la Asociación.</w:t>
      </w:r>
    </w:p>
    <w:p w14:paraId="6BB8A6C5" w14:textId="1DB73E71" w:rsidR="00785611" w:rsidRDefault="00785611">
      <w:pPr>
        <w:numPr>
          <w:ilvl w:val="0"/>
          <w:numId w:val="4"/>
        </w:numPr>
        <w:jc w:val="both"/>
        <w:rPr>
          <w:rFonts w:ascii="NewsGotT" w:hAnsi="NewsGotT" w:cs="NewsGotT"/>
          <w:bCs/>
          <w:sz w:val="24"/>
        </w:rPr>
      </w:pPr>
      <w:r>
        <w:rPr>
          <w:rFonts w:ascii="NewsGotT" w:hAnsi="NewsGotT" w:cs="NewsGotT"/>
          <w:sz w:val="24"/>
        </w:rPr>
        <w:t>Socios de honor, los que por su prestigio o por haber contribuido de modo relevante a la dignificación y desarrollo de la asociación, se hagan acreedores de tal distinción. El nombramiento de los socios de honor corresponderá a la Asamblea General.</w:t>
      </w:r>
      <w:del w:id="132" w:author="carmenJara" w:date="2018-10-29T20:16:00Z">
        <w:r w:rsidR="007852A4">
          <w:rPr>
            <w:rStyle w:val="Caracteresdenotaalpie"/>
            <w:rFonts w:ascii="NewsGotT" w:hAnsi="NewsGotT" w:cs="NewsGotT"/>
            <w:sz w:val="24"/>
          </w:rPr>
          <w:footnoteReference w:id="12"/>
        </w:r>
      </w:del>
    </w:p>
    <w:p w14:paraId="25E2D39F" w14:textId="77777777" w:rsidR="00785611" w:rsidRDefault="00785611">
      <w:pPr>
        <w:jc w:val="both"/>
        <w:rPr>
          <w:rFonts w:ascii="NewsGotT" w:hAnsi="NewsGotT" w:cs="NewsGotT"/>
          <w:bCs/>
          <w:sz w:val="24"/>
        </w:rPr>
      </w:pPr>
    </w:p>
    <w:p w14:paraId="09DD3E93" w14:textId="3BFDE48D" w:rsidR="00785611" w:rsidRDefault="00785611">
      <w:pPr>
        <w:ind w:firstLine="360"/>
        <w:jc w:val="both"/>
        <w:rPr>
          <w:rFonts w:ascii="NewsGotT" w:hAnsi="NewsGotT" w:cs="NewsGotT"/>
          <w:sz w:val="24"/>
        </w:rPr>
      </w:pPr>
      <w:r>
        <w:rPr>
          <w:rFonts w:ascii="NewsGotT" w:hAnsi="NewsGotT" w:cs="NewsGotT"/>
          <w:bCs/>
          <w:sz w:val="24"/>
        </w:rPr>
        <w:t>2.  La asociación dispondrá de una relación actualizada de sus asociados.</w:t>
      </w:r>
      <w:del w:id="135" w:author="carmenJara" w:date="2018-10-29T20:16:00Z">
        <w:r w:rsidR="007852A4">
          <w:rPr>
            <w:rStyle w:val="Caracteresdenotaalpie"/>
            <w:rFonts w:ascii="NewsGotT" w:hAnsi="NewsGotT" w:cs="NewsGotT"/>
            <w:bCs/>
            <w:sz w:val="24"/>
          </w:rPr>
          <w:footnoteReference w:id="13"/>
        </w:r>
      </w:del>
    </w:p>
    <w:p w14:paraId="07B64FA5" w14:textId="77777777" w:rsidR="00785611" w:rsidRDefault="00785611">
      <w:pPr>
        <w:jc w:val="both"/>
        <w:rPr>
          <w:rFonts w:ascii="NewsGotT" w:hAnsi="NewsGotT" w:cs="NewsGotT"/>
          <w:sz w:val="24"/>
        </w:rPr>
      </w:pPr>
    </w:p>
    <w:p w14:paraId="781A0FEE" w14:textId="77777777" w:rsidR="00785611" w:rsidRDefault="00785611">
      <w:pPr>
        <w:jc w:val="both"/>
        <w:rPr>
          <w:rFonts w:ascii="NewsGotT" w:hAnsi="NewsGotT" w:cs="NewsGotT"/>
          <w:sz w:val="24"/>
        </w:rPr>
      </w:pPr>
    </w:p>
    <w:p w14:paraId="1AE216FF" w14:textId="26CEA796" w:rsidR="00785611" w:rsidRDefault="00785611">
      <w:pPr>
        <w:jc w:val="both"/>
        <w:rPr>
          <w:rFonts w:ascii="NewsGotT" w:hAnsi="NewsGotT" w:cs="NewsGotT"/>
          <w:sz w:val="24"/>
        </w:rPr>
      </w:pPr>
      <w:r>
        <w:rPr>
          <w:rFonts w:ascii="NewsGotT" w:hAnsi="NewsGotT" w:cs="NewsGotT"/>
          <w:sz w:val="24"/>
        </w:rPr>
        <w:t>Artículo  32.</w:t>
      </w:r>
      <w:r>
        <w:rPr>
          <w:rFonts w:ascii="NewsGotT" w:hAnsi="NewsGotT" w:cs="NewsGotT"/>
          <w:b/>
          <w:sz w:val="24"/>
        </w:rPr>
        <w:t xml:space="preserve"> </w:t>
      </w:r>
      <w:r>
        <w:rPr>
          <w:rFonts w:ascii="NewsGotT" w:hAnsi="NewsGotT" w:cs="NewsGotT"/>
          <w:sz w:val="24"/>
        </w:rPr>
        <w:t>Adquisición de la condición de persona asociada</w:t>
      </w:r>
      <w:del w:id="138" w:author="carmenJara" w:date="2018-10-29T20:16:00Z">
        <w:r w:rsidR="007852A4">
          <w:rPr>
            <w:rStyle w:val="Caracteresdenotaalpie"/>
            <w:rFonts w:ascii="NewsGotT" w:hAnsi="NewsGotT" w:cs="NewsGotT"/>
            <w:sz w:val="24"/>
          </w:rPr>
          <w:footnoteReference w:id="14"/>
        </w:r>
      </w:del>
      <w:r>
        <w:rPr>
          <w:rFonts w:ascii="NewsGotT" w:hAnsi="NewsGotT" w:cs="NewsGotT"/>
          <w:sz w:val="24"/>
        </w:rPr>
        <w:t xml:space="preserve">: </w:t>
      </w:r>
    </w:p>
    <w:p w14:paraId="6E990016" w14:textId="77777777" w:rsidR="00785611" w:rsidRDefault="00785611">
      <w:pPr>
        <w:jc w:val="both"/>
        <w:rPr>
          <w:rFonts w:ascii="NewsGotT" w:hAnsi="NewsGotT" w:cs="NewsGotT"/>
          <w:sz w:val="24"/>
        </w:rPr>
      </w:pPr>
    </w:p>
    <w:p w14:paraId="7EA548D2" w14:textId="1C3B98DF" w:rsidR="00785611" w:rsidRDefault="00785611">
      <w:pPr>
        <w:jc w:val="both"/>
        <w:rPr>
          <w:rFonts w:ascii="NewsGotT" w:hAnsi="NewsGotT" w:cs="NewsGotT"/>
        </w:rPr>
      </w:pPr>
      <w:r>
        <w:rPr>
          <w:rFonts w:ascii="NewsGotT" w:hAnsi="NewsGotT" w:cs="NewsGotT"/>
          <w:sz w:val="24"/>
        </w:rPr>
        <w:tab/>
        <w:t xml:space="preserve">Para adquirir la condición </w:t>
      </w:r>
      <w:r w:rsidR="00C32A38">
        <w:rPr>
          <w:rFonts w:ascii="NewsGotT" w:hAnsi="NewsGotT" w:cs="NewsGotT"/>
          <w:sz w:val="24"/>
        </w:rPr>
        <w:t xml:space="preserve">de persona asociada se requiere </w:t>
      </w:r>
      <w:del w:id="141" w:author="carmenJara" w:date="2018-10-29T20:16:00Z">
        <w:r w:rsidR="007852A4">
          <w:rPr>
            <w:rFonts w:ascii="NewsGotT" w:hAnsi="NewsGotT" w:cs="NewsGotT"/>
            <w:sz w:val="24"/>
          </w:rPr>
          <w:delText>ser persona física</w:delText>
        </w:r>
      </w:del>
      <w:ins w:id="142" w:author="carmenJara" w:date="2018-10-29T20:16:00Z">
        <w:r w:rsidR="00C32A38">
          <w:rPr>
            <w:rFonts w:ascii="NewsGotT" w:hAnsi="NewsGotT" w:cs="NewsGotT"/>
            <w:sz w:val="24"/>
          </w:rPr>
          <w:t>alumna</w:t>
        </w:r>
      </w:ins>
      <w:r w:rsidR="00C32A38">
        <w:rPr>
          <w:rFonts w:ascii="NewsGotT" w:hAnsi="NewsGotT" w:cs="NewsGotT"/>
          <w:sz w:val="24"/>
        </w:rPr>
        <w:t xml:space="preserve"> o </w:t>
      </w:r>
      <w:del w:id="143" w:author="carmenJara" w:date="2018-10-29T20:16:00Z">
        <w:r w:rsidR="007852A4">
          <w:rPr>
            <w:rFonts w:ascii="NewsGotT" w:hAnsi="NewsGotT" w:cs="NewsGotT"/>
            <w:sz w:val="24"/>
          </w:rPr>
          <w:delText>jurídica y estar interesada en el desarrollo de  los fines</w:delText>
        </w:r>
      </w:del>
      <w:ins w:id="144" w:author="carmenJara" w:date="2018-10-29T20:16:00Z">
        <w:r w:rsidR="00C32A38">
          <w:rPr>
            <w:rFonts w:ascii="NewsGotT" w:hAnsi="NewsGotT" w:cs="NewsGotT"/>
            <w:sz w:val="24"/>
          </w:rPr>
          <w:t>ex alumna</w:t>
        </w:r>
      </w:ins>
      <w:r w:rsidR="00C32A38">
        <w:rPr>
          <w:rFonts w:ascii="NewsGotT" w:hAnsi="NewsGotT" w:cs="NewsGotT"/>
          <w:sz w:val="24"/>
        </w:rPr>
        <w:t xml:space="preserve"> de la </w:t>
      </w:r>
      <w:del w:id="145" w:author="carmenJara" w:date="2018-10-29T20:16:00Z">
        <w:r w:rsidR="007852A4">
          <w:rPr>
            <w:rFonts w:ascii="NewsGotT" w:hAnsi="NewsGotT" w:cs="NewsGotT"/>
            <w:sz w:val="24"/>
          </w:rPr>
          <w:delText>Asociación</w:delText>
        </w:r>
      </w:del>
      <w:ins w:id="146" w:author="carmenJara" w:date="2018-10-29T20:16:00Z">
        <w:r w:rsidR="00C32A38">
          <w:rPr>
            <w:rFonts w:ascii="NewsGotT" w:hAnsi="NewsGotT" w:cs="NewsGotT"/>
            <w:sz w:val="24"/>
          </w:rPr>
          <w:t>Escuela Técnica de Ingeniería Informática de la universidad de Sevilla</w:t>
        </w:r>
      </w:ins>
      <w:r>
        <w:rPr>
          <w:rFonts w:ascii="NewsGotT" w:hAnsi="NewsGotT" w:cs="NewsGotT"/>
          <w:sz w:val="24"/>
        </w:rPr>
        <w:t>.</w:t>
      </w:r>
    </w:p>
    <w:p w14:paraId="25E791CF" w14:textId="667BFDE4" w:rsidR="00785611" w:rsidRDefault="00785611">
      <w:pPr>
        <w:pStyle w:val="Sangradetextonormal"/>
        <w:rPr>
          <w:rFonts w:ascii="NewsGotT" w:hAnsi="NewsGotT" w:cs="NewsGotT"/>
          <w:i w:val="0"/>
        </w:rPr>
      </w:pPr>
      <w:r>
        <w:rPr>
          <w:rFonts w:ascii="NewsGotT" w:hAnsi="NewsGotT" w:cs="NewsGotT"/>
          <w:i w:val="0"/>
        </w:rPr>
        <w:t xml:space="preserve">Las personas </w:t>
      </w:r>
      <w:del w:id="147" w:author="carmenJara" w:date="2018-10-29T20:16:00Z">
        <w:r w:rsidR="007852A4">
          <w:rPr>
            <w:rFonts w:ascii="NewsGotT" w:hAnsi="NewsGotT" w:cs="NewsGotT"/>
            <w:i w:val="0"/>
          </w:rPr>
          <w:delText xml:space="preserve">físicas </w:delText>
        </w:r>
      </w:del>
      <w:r>
        <w:rPr>
          <w:rFonts w:ascii="NewsGotT" w:hAnsi="NewsGotT" w:cs="NewsGotT"/>
          <w:i w:val="0"/>
        </w:rPr>
        <w:t>deben ser mayo</w:t>
      </w:r>
      <w:r w:rsidR="00C32A38">
        <w:rPr>
          <w:rFonts w:ascii="NewsGotT" w:hAnsi="NewsGotT" w:cs="NewsGotT"/>
          <w:i w:val="0"/>
        </w:rPr>
        <w:t xml:space="preserve">res de edad o menores </w:t>
      </w:r>
      <w:del w:id="148" w:author="carmenJara" w:date="2018-10-29T20:16:00Z">
        <w:r w:rsidR="007852A4">
          <w:rPr>
            <w:rFonts w:ascii="NewsGotT" w:hAnsi="NewsGotT" w:cs="NewsGotT"/>
            <w:i w:val="0"/>
          </w:rPr>
          <w:delText>emancipados</w:delText>
        </w:r>
      </w:del>
      <w:ins w:id="149" w:author="carmenJara" w:date="2018-10-29T20:16:00Z">
        <w:r w:rsidR="00C32A38">
          <w:rPr>
            <w:rFonts w:ascii="NewsGotT" w:hAnsi="NewsGotT" w:cs="NewsGotT"/>
            <w:i w:val="0"/>
          </w:rPr>
          <w:t>emancipada</w:t>
        </w:r>
        <w:r>
          <w:rPr>
            <w:rFonts w:ascii="NewsGotT" w:hAnsi="NewsGotT" w:cs="NewsGotT"/>
            <w:i w:val="0"/>
          </w:rPr>
          <w:t>s</w:t>
        </w:r>
      </w:ins>
      <w:r>
        <w:rPr>
          <w:rFonts w:ascii="NewsGotT" w:hAnsi="NewsGotT" w:cs="NewsGotT"/>
          <w:i w:val="0"/>
        </w:rPr>
        <w:t xml:space="preserve"> con plena capacidad de obrar y no estar sujetas a ninguna condición legal para el ejercicio del derecho.</w:t>
      </w:r>
    </w:p>
    <w:p w14:paraId="3DC7EEDE" w14:textId="77777777" w:rsidR="00000000" w:rsidRDefault="007852A4">
      <w:pPr>
        <w:pStyle w:val="Sangradetextonormal"/>
        <w:rPr>
          <w:del w:id="150" w:author="carmenJara" w:date="2018-10-29T20:16:00Z"/>
          <w:rFonts w:ascii="NewsGotT" w:hAnsi="NewsGotT" w:cs="NewsGotT"/>
          <w:i w:val="0"/>
        </w:rPr>
      </w:pPr>
      <w:del w:id="151" w:author="carmenJara" w:date="2018-10-29T20:16:00Z">
        <w:r>
          <w:rPr>
            <w:rFonts w:ascii="NewsGotT" w:hAnsi="NewsGotT" w:cs="NewsGotT"/>
            <w:i w:val="0"/>
          </w:rPr>
          <w:delText>Los menores de más de catorce años no emancipados necesitan el consentimiento, documentalmente acreditado, de las personas que deban suplir su capacidad.</w:delText>
        </w:r>
      </w:del>
    </w:p>
    <w:p w14:paraId="3A2388B9" w14:textId="77777777" w:rsidR="00000000" w:rsidRDefault="007852A4">
      <w:pPr>
        <w:pStyle w:val="Textoindependiente21"/>
        <w:rPr>
          <w:del w:id="152" w:author="carmenJara" w:date="2018-10-29T20:16:00Z"/>
          <w:rFonts w:ascii="NewsGotT" w:hAnsi="NewsGotT" w:cs="NewsGotT"/>
          <w:i w:val="0"/>
        </w:rPr>
      </w:pPr>
      <w:del w:id="153" w:author="carmenJara" w:date="2018-10-29T20:16:00Z">
        <w:r>
          <w:rPr>
            <w:rFonts w:ascii="NewsGotT" w:hAnsi="NewsGotT" w:cs="NewsGotT"/>
            <w:i w:val="0"/>
          </w:rPr>
          <w:tab/>
          <w:delText>Las personas jurídicas de naturaleza asociativ</w:delText>
        </w:r>
        <w:r>
          <w:rPr>
            <w:rFonts w:ascii="NewsGotT" w:hAnsi="NewsGotT" w:cs="NewsGotT"/>
            <w:i w:val="0"/>
          </w:rPr>
          <w:delText>a requerirán el acuerdo expreso de su órgano competente, y las de naturaleza institucional, el acuerdo de su órgano rector.</w:delText>
        </w:r>
        <w:r>
          <w:rPr>
            <w:rFonts w:ascii="NewsGotT" w:hAnsi="NewsGotT" w:cs="NewsGotT"/>
            <w:i w:val="0"/>
          </w:rPr>
          <w:tab/>
        </w:r>
      </w:del>
    </w:p>
    <w:p w14:paraId="3FD16CDE" w14:textId="77777777" w:rsidR="00785611" w:rsidRDefault="00785611">
      <w:pPr>
        <w:pStyle w:val="Textoindependiente21"/>
        <w:ind w:firstLine="708"/>
        <w:rPr>
          <w:rFonts w:ascii="NewsGotT" w:hAnsi="NewsGotT" w:cs="NewsGotT"/>
          <w:b/>
          <w:u w:val="single"/>
        </w:rPr>
      </w:pPr>
      <w:r>
        <w:rPr>
          <w:rFonts w:ascii="NewsGotT" w:hAnsi="NewsGotT" w:cs="NewsGotT"/>
          <w:i w:val="0"/>
        </w:rPr>
        <w:t>La solicitud para adquirir la condición de persona asociada, siempre que se cumplan con los requisitos regulados estatutariamente, será aceptada por la Junta Directiva.</w:t>
      </w:r>
    </w:p>
    <w:p w14:paraId="604A631A" w14:textId="77777777" w:rsidR="00785611" w:rsidRDefault="00785611">
      <w:pPr>
        <w:jc w:val="both"/>
        <w:rPr>
          <w:rFonts w:ascii="NewsGotT" w:hAnsi="NewsGotT" w:cs="NewsGotT"/>
          <w:b/>
          <w:sz w:val="24"/>
          <w:u w:val="single"/>
        </w:rPr>
      </w:pPr>
    </w:p>
    <w:p w14:paraId="20C8D036" w14:textId="77777777" w:rsidR="00785611" w:rsidRDefault="00785611">
      <w:pPr>
        <w:jc w:val="both"/>
        <w:rPr>
          <w:rFonts w:ascii="NewsGotT" w:hAnsi="NewsGotT" w:cs="NewsGotT"/>
          <w:sz w:val="24"/>
        </w:rPr>
      </w:pPr>
      <w:r>
        <w:rPr>
          <w:rFonts w:ascii="NewsGotT" w:hAnsi="NewsGotT" w:cs="NewsGotT"/>
          <w:sz w:val="24"/>
        </w:rPr>
        <w:t>Artículo 33. Pérdida de la condición de persona asociada.</w:t>
      </w:r>
    </w:p>
    <w:p w14:paraId="52E87372" w14:textId="77777777" w:rsidR="00785611" w:rsidRDefault="00785611">
      <w:pPr>
        <w:jc w:val="both"/>
        <w:rPr>
          <w:rFonts w:ascii="NewsGotT" w:hAnsi="NewsGotT" w:cs="NewsGotT"/>
          <w:sz w:val="24"/>
        </w:rPr>
      </w:pPr>
    </w:p>
    <w:p w14:paraId="3AA1AF5C" w14:textId="77777777" w:rsidR="00785611" w:rsidRDefault="00785611">
      <w:pPr>
        <w:pStyle w:val="Textoindependiente"/>
        <w:rPr>
          <w:rFonts w:ascii="NewsGotT" w:hAnsi="NewsGotT" w:cs="NewsGotT"/>
        </w:rPr>
      </w:pPr>
      <w:r>
        <w:rPr>
          <w:rFonts w:ascii="NewsGotT" w:hAnsi="NewsGotT" w:cs="NewsGotT"/>
        </w:rPr>
        <w:tab/>
        <w:t>La condición de persona asociada se perderá por alguna de las siguientes causas:</w:t>
      </w:r>
    </w:p>
    <w:p w14:paraId="67D1392E" w14:textId="77777777" w:rsidR="00785611" w:rsidRDefault="00785611">
      <w:pPr>
        <w:jc w:val="both"/>
        <w:rPr>
          <w:rFonts w:ascii="NewsGotT" w:hAnsi="NewsGotT" w:cs="NewsGotT"/>
          <w:sz w:val="24"/>
        </w:rPr>
      </w:pPr>
      <w:r>
        <w:rPr>
          <w:rFonts w:ascii="NewsGotT" w:hAnsi="NewsGotT" w:cs="NewsGotT"/>
          <w:sz w:val="24"/>
        </w:rPr>
        <w:tab/>
        <w:t>a) Por su  libre voluntad. Para ello será suficiente la presentación de renuncia escrita dirigida a la Junta Directiva, presentada ante la Secretaría de la Asociación. Los efectos serán inmediatos, desde la fecha de su presentación.</w:t>
      </w:r>
    </w:p>
    <w:p w14:paraId="00410564" w14:textId="77777777" w:rsidR="00000000" w:rsidRDefault="007852A4">
      <w:pPr>
        <w:jc w:val="both"/>
        <w:rPr>
          <w:del w:id="154" w:author="carmenJara" w:date="2018-10-29T20:16:00Z"/>
          <w:rFonts w:ascii="NewsGotT" w:hAnsi="NewsGotT" w:cs="NewsGotT"/>
          <w:sz w:val="24"/>
        </w:rPr>
      </w:pPr>
      <w:del w:id="155" w:author="carmenJara" w:date="2018-10-29T20:16:00Z">
        <w:r>
          <w:rPr>
            <w:rFonts w:ascii="NewsGotT" w:hAnsi="NewsGotT" w:cs="NewsGotT"/>
            <w:sz w:val="24"/>
          </w:rPr>
          <w:tab/>
          <w:delText>b) Por impago de tres cuotas. Será necesaria, en este supuesto, la expedición por la persona titu</w:delText>
        </w:r>
        <w:r>
          <w:rPr>
            <w:rFonts w:ascii="NewsGotT" w:hAnsi="NewsGotT" w:cs="NewsGotT"/>
            <w:sz w:val="24"/>
          </w:rPr>
          <w:delText>lar de la Tesorería de certificado de descubierto, con la firma conforme la persona titular de la Presidencia. Tendrá efectos desde su notificación a la persona asociada morosa, haciéndose constar, necesariamente, la pérdida de la condición de persona asoc</w:delText>
        </w:r>
        <w:r>
          <w:rPr>
            <w:rFonts w:ascii="NewsGotT" w:hAnsi="NewsGotT" w:cs="NewsGotT"/>
            <w:sz w:val="24"/>
          </w:rPr>
          <w:delText>iada.</w:delText>
        </w:r>
      </w:del>
    </w:p>
    <w:p w14:paraId="59787B2F" w14:textId="77777777" w:rsidR="00000000" w:rsidRDefault="007852A4">
      <w:pPr>
        <w:jc w:val="both"/>
        <w:rPr>
          <w:del w:id="156" w:author="carmenJara" w:date="2018-10-29T20:16:00Z"/>
        </w:rPr>
      </w:pPr>
      <w:del w:id="157" w:author="carmenJara" w:date="2018-10-29T20:16:00Z">
        <w:r>
          <w:rPr>
            <w:rFonts w:ascii="NewsGotT" w:hAnsi="NewsGotT" w:cs="NewsGotT"/>
            <w:sz w:val="24"/>
          </w:rPr>
          <w:tab/>
          <w:delText>No obstante lo dispuesto en el apartado anterior, la persona asociada que hubiere perdido dicha  condición por la citada causa, podrá rehabilitarla si en el plazo de seis meses desde la notificación, abonare las cuotas debidas, así como las transcur</w:delText>
        </w:r>
        <w:r>
          <w:rPr>
            <w:rFonts w:ascii="NewsGotT" w:hAnsi="NewsGotT" w:cs="NewsGotT"/>
            <w:sz w:val="24"/>
          </w:rPr>
          <w:delText>ridas desde dicho momento hasta el de la solicitud de reingreso más con una penalización correspondiente a una mensualidad de cuota. Transcurrido el indicado plazo no se admitirá nueva solicitud para asociarse.</w:delText>
        </w:r>
      </w:del>
    </w:p>
    <w:p w14:paraId="608B94F7" w14:textId="7E1A9A35" w:rsidR="00785611" w:rsidRDefault="007852A4">
      <w:pPr>
        <w:pStyle w:val="Sangra2detindependiente1"/>
      </w:pPr>
      <w:del w:id="158" w:author="carmenJara" w:date="2018-10-29T20:16:00Z">
        <w:r>
          <w:delText>c</w:delText>
        </w:r>
      </w:del>
      <w:ins w:id="159" w:author="carmenJara" w:date="2018-10-29T20:16:00Z">
        <w:r w:rsidR="00C32A38">
          <w:t>b</w:t>
        </w:r>
      </w:ins>
      <w:r w:rsidR="00785611">
        <w:t>) Por incumplimiento grave de los presentes Estatutos o de los acuerdos válidamente adoptados por los órganos sociales.</w:t>
      </w:r>
      <w:r w:rsidR="00785611">
        <w:tab/>
      </w:r>
    </w:p>
    <w:p w14:paraId="65DEC037" w14:textId="77777777" w:rsidR="00785611" w:rsidRDefault="00785611">
      <w:pPr>
        <w:jc w:val="both"/>
        <w:rPr>
          <w:rFonts w:ascii="NewsGotT" w:hAnsi="NewsGotT" w:cs="NewsGotT"/>
          <w:sz w:val="24"/>
        </w:rPr>
      </w:pPr>
      <w:r>
        <w:rPr>
          <w:rFonts w:ascii="NewsGotT" w:hAnsi="NewsGotT" w:cs="NewsGotT"/>
          <w:sz w:val="24"/>
        </w:rPr>
        <w:tab/>
        <w:t>Para la pérdida de la condición persona asociada por esta causa, será requisito indispensable el acuerdo motivado de la Junta Directiva, adoptado por 2/3 del número de votos legalmente emitidos. Toda persona asociada tendrá derecho a ser informada de los hechos que den lugar a la expulsión y a ser oída con carácter previo a la adopción de dicho acuerdo.</w:t>
      </w:r>
    </w:p>
    <w:p w14:paraId="2D80DAD1" w14:textId="77777777" w:rsidR="00785611" w:rsidRDefault="00785611">
      <w:pPr>
        <w:jc w:val="both"/>
        <w:rPr>
          <w:rFonts w:ascii="NewsGotT" w:hAnsi="NewsGotT" w:cs="NewsGotT"/>
          <w:b/>
          <w:sz w:val="24"/>
        </w:rPr>
      </w:pPr>
      <w:r>
        <w:rPr>
          <w:rFonts w:ascii="NewsGotT" w:hAnsi="NewsGotT" w:cs="NewsGotT"/>
          <w:sz w:val="24"/>
        </w:rPr>
        <w:tab/>
        <w:t>En el supuesto de sanción de separación de la persona asociada se requerirá, en todo caso, la ratificación de la Asamblea General.</w:t>
      </w:r>
    </w:p>
    <w:p w14:paraId="43575FCA" w14:textId="77777777" w:rsidR="00785611" w:rsidRDefault="00785611">
      <w:pPr>
        <w:jc w:val="both"/>
        <w:rPr>
          <w:rFonts w:ascii="NewsGotT" w:hAnsi="NewsGotT" w:cs="NewsGotT"/>
          <w:b/>
          <w:sz w:val="24"/>
        </w:rPr>
      </w:pPr>
    </w:p>
    <w:p w14:paraId="0A029663" w14:textId="77777777" w:rsidR="00785611" w:rsidRDefault="00785611">
      <w:pPr>
        <w:pStyle w:val="Textoindependiente"/>
        <w:rPr>
          <w:rFonts w:ascii="NewsGotT" w:hAnsi="NewsGotT" w:cs="NewsGotT"/>
        </w:rPr>
      </w:pPr>
      <w:r>
        <w:rPr>
          <w:rFonts w:ascii="NewsGotT" w:hAnsi="NewsGotT" w:cs="NewsGotT"/>
        </w:rPr>
        <w:t>Artículo 34. Derechos.</w:t>
      </w:r>
    </w:p>
    <w:p w14:paraId="20500AD1" w14:textId="77777777" w:rsidR="00785611" w:rsidRDefault="00785611">
      <w:pPr>
        <w:jc w:val="both"/>
        <w:rPr>
          <w:rFonts w:ascii="NewsGotT" w:hAnsi="NewsGotT" w:cs="NewsGotT"/>
          <w:sz w:val="24"/>
        </w:rPr>
      </w:pPr>
    </w:p>
    <w:p w14:paraId="39BBA5E7" w14:textId="16BF17BD" w:rsidR="00785611" w:rsidRDefault="00C32A38">
      <w:pPr>
        <w:pStyle w:val="Textoindependiente"/>
        <w:rPr>
          <w:rFonts w:ascii="NewsGotT" w:hAnsi="NewsGotT" w:cs="NewsGotT"/>
        </w:rPr>
      </w:pPr>
      <w:r>
        <w:rPr>
          <w:rFonts w:ascii="NewsGotT" w:hAnsi="NewsGotT" w:cs="NewsGotT"/>
        </w:rPr>
        <w:tab/>
        <w:t xml:space="preserve">1. Son derechos de </w:t>
      </w:r>
      <w:del w:id="160" w:author="carmenJara" w:date="2018-10-29T20:16:00Z">
        <w:r w:rsidR="007852A4">
          <w:rPr>
            <w:rFonts w:ascii="NewsGotT" w:hAnsi="NewsGotT" w:cs="NewsGotT"/>
          </w:rPr>
          <w:delText>los socios</w:delText>
        </w:r>
      </w:del>
      <w:ins w:id="161" w:author="carmenJara" w:date="2018-10-29T20:16:00Z">
        <w:r>
          <w:rPr>
            <w:rFonts w:ascii="NewsGotT" w:hAnsi="NewsGotT" w:cs="NewsGotT"/>
          </w:rPr>
          <w:t>las socias</w:t>
        </w:r>
      </w:ins>
      <w:r>
        <w:rPr>
          <w:rFonts w:ascii="NewsGotT" w:hAnsi="NewsGotT" w:cs="NewsGotT"/>
        </w:rPr>
        <w:t xml:space="preserve"> de número y </w:t>
      </w:r>
      <w:del w:id="162" w:author="carmenJara" w:date="2018-10-29T20:16:00Z">
        <w:r w:rsidR="007852A4">
          <w:rPr>
            <w:rFonts w:ascii="NewsGotT" w:hAnsi="NewsGotT" w:cs="NewsGotT"/>
          </w:rPr>
          <w:delText>fundadores</w:delText>
        </w:r>
      </w:del>
      <w:ins w:id="163" w:author="carmenJara" w:date="2018-10-29T20:16:00Z">
        <w:r>
          <w:rPr>
            <w:rFonts w:ascii="NewsGotT" w:hAnsi="NewsGotT" w:cs="NewsGotT"/>
          </w:rPr>
          <w:t>fundadora</w:t>
        </w:r>
        <w:r w:rsidR="00785611">
          <w:rPr>
            <w:rFonts w:ascii="NewsGotT" w:hAnsi="NewsGotT" w:cs="NewsGotT"/>
          </w:rPr>
          <w:t>s</w:t>
        </w:r>
      </w:ins>
      <w:r w:rsidR="00785611">
        <w:rPr>
          <w:rFonts w:ascii="NewsGotT" w:hAnsi="NewsGotT" w:cs="NewsGotT"/>
        </w:rPr>
        <w:t>:</w:t>
      </w:r>
    </w:p>
    <w:p w14:paraId="6ED86EAC" w14:textId="77777777" w:rsidR="00785611" w:rsidRDefault="00785611">
      <w:pPr>
        <w:numPr>
          <w:ilvl w:val="0"/>
          <w:numId w:val="2"/>
        </w:numPr>
        <w:jc w:val="both"/>
        <w:rPr>
          <w:rFonts w:ascii="NewsGotT" w:hAnsi="NewsGotT" w:cs="NewsGotT"/>
          <w:sz w:val="24"/>
        </w:rPr>
      </w:pPr>
      <w:r>
        <w:rPr>
          <w:rFonts w:ascii="NewsGotT" w:hAnsi="NewsGotT" w:cs="NewsGotT"/>
          <w:sz w:val="24"/>
        </w:rPr>
        <w:t>Participar en las Asambleas con voz y voto.</w:t>
      </w:r>
    </w:p>
    <w:p w14:paraId="001AC1F0" w14:textId="3BFE6AF4" w:rsidR="00785611" w:rsidRDefault="00C32A38">
      <w:pPr>
        <w:numPr>
          <w:ilvl w:val="0"/>
          <w:numId w:val="2"/>
        </w:numPr>
        <w:jc w:val="both"/>
        <w:rPr>
          <w:rFonts w:ascii="NewsGotT" w:hAnsi="NewsGotT" w:cs="NewsGotT"/>
          <w:sz w:val="24"/>
        </w:rPr>
      </w:pPr>
      <w:r>
        <w:rPr>
          <w:rFonts w:ascii="NewsGotT" w:hAnsi="NewsGotT" w:cs="NewsGotT"/>
          <w:sz w:val="24"/>
        </w:rPr>
        <w:t xml:space="preserve">Ser </w:t>
      </w:r>
      <w:del w:id="164" w:author="carmenJara" w:date="2018-10-29T20:16:00Z">
        <w:r w:rsidR="007852A4">
          <w:rPr>
            <w:rFonts w:ascii="NewsGotT" w:hAnsi="NewsGotT" w:cs="NewsGotT"/>
            <w:sz w:val="24"/>
          </w:rPr>
          <w:delText>electores</w:delText>
        </w:r>
      </w:del>
      <w:ins w:id="165" w:author="carmenJara" w:date="2018-10-29T20:16:00Z">
        <w:r>
          <w:rPr>
            <w:rFonts w:ascii="NewsGotT" w:hAnsi="NewsGotT" w:cs="NewsGotT"/>
            <w:sz w:val="24"/>
          </w:rPr>
          <w:t>electora</w:t>
        </w:r>
        <w:r w:rsidR="00785611">
          <w:rPr>
            <w:rFonts w:ascii="NewsGotT" w:hAnsi="NewsGotT" w:cs="NewsGotT"/>
            <w:sz w:val="24"/>
          </w:rPr>
          <w:t>s</w:t>
        </w:r>
      </w:ins>
      <w:r w:rsidR="00785611">
        <w:rPr>
          <w:rFonts w:ascii="NewsGotT" w:hAnsi="NewsGotT" w:cs="NewsGotT"/>
          <w:sz w:val="24"/>
        </w:rPr>
        <w:t xml:space="preserve"> y elegibles para los cargos directivos.</w:t>
      </w:r>
    </w:p>
    <w:p w14:paraId="1D8EB4A2" w14:textId="2A59DC72" w:rsidR="00785611" w:rsidRDefault="00785611">
      <w:pPr>
        <w:ind w:left="705"/>
        <w:jc w:val="both"/>
        <w:rPr>
          <w:rFonts w:ascii="NewsGotT" w:hAnsi="NewsGotT" w:cs="NewsGotT"/>
        </w:rPr>
      </w:pPr>
      <w:r>
        <w:rPr>
          <w:rFonts w:ascii="NewsGotT" w:hAnsi="NewsGotT" w:cs="NewsGotT"/>
          <w:sz w:val="24"/>
        </w:rPr>
        <w:t>c)</w:t>
      </w:r>
      <w:r w:rsidR="00C32A38">
        <w:rPr>
          <w:rFonts w:ascii="NewsGotT" w:hAnsi="NewsGotT" w:cs="NewsGotT"/>
          <w:sz w:val="24"/>
        </w:rPr>
        <w:t xml:space="preserve"> Ser </w:t>
      </w:r>
      <w:del w:id="166" w:author="carmenJara" w:date="2018-10-29T20:16:00Z">
        <w:r w:rsidR="007852A4">
          <w:rPr>
            <w:rFonts w:ascii="NewsGotT" w:hAnsi="NewsGotT" w:cs="NewsGotT"/>
            <w:sz w:val="24"/>
          </w:rPr>
          <w:delText>informados</w:delText>
        </w:r>
      </w:del>
      <w:ins w:id="167" w:author="carmenJara" w:date="2018-10-29T20:16:00Z">
        <w:r w:rsidR="00C32A38">
          <w:rPr>
            <w:rFonts w:ascii="NewsGotT" w:hAnsi="NewsGotT" w:cs="NewsGotT"/>
            <w:sz w:val="24"/>
          </w:rPr>
          <w:t>informada</w:t>
        </w:r>
        <w:r>
          <w:rPr>
            <w:rFonts w:ascii="NewsGotT" w:hAnsi="NewsGotT" w:cs="NewsGotT"/>
            <w:sz w:val="24"/>
          </w:rPr>
          <w:t>s</w:t>
        </w:r>
      </w:ins>
      <w:r>
        <w:rPr>
          <w:rFonts w:ascii="NewsGotT" w:hAnsi="NewsGotT" w:cs="NewsGotT"/>
          <w:sz w:val="24"/>
        </w:rPr>
        <w:t xml:space="preserve"> acerca de la composición de los órganos de gobierno y representación de la asociación, de su estado de cuentas y del desarrollo de su actividad.</w:t>
      </w:r>
    </w:p>
    <w:p w14:paraId="06B47749" w14:textId="5644E69C" w:rsidR="00785611" w:rsidRDefault="00C32A38">
      <w:pPr>
        <w:pStyle w:val="Textoindependiente"/>
        <w:ind w:left="705"/>
        <w:rPr>
          <w:rFonts w:ascii="NewsGotT" w:hAnsi="NewsGotT" w:cs="NewsGotT"/>
        </w:rPr>
      </w:pPr>
      <w:r>
        <w:rPr>
          <w:rFonts w:ascii="NewsGotT" w:hAnsi="NewsGotT" w:cs="NewsGotT"/>
        </w:rPr>
        <w:t xml:space="preserve">d) Ser </w:t>
      </w:r>
      <w:del w:id="168" w:author="carmenJara" w:date="2018-10-29T20:16:00Z">
        <w:r w:rsidR="007852A4">
          <w:rPr>
            <w:rFonts w:ascii="NewsGotT" w:hAnsi="NewsGotT" w:cs="NewsGotT"/>
          </w:rPr>
          <w:delText>oídos</w:delText>
        </w:r>
      </w:del>
      <w:ins w:id="169" w:author="carmenJara" w:date="2018-10-29T20:16:00Z">
        <w:r>
          <w:rPr>
            <w:rFonts w:ascii="NewsGotT" w:hAnsi="NewsGotT" w:cs="NewsGotT"/>
          </w:rPr>
          <w:t>oída</w:t>
        </w:r>
        <w:r w:rsidR="00785611">
          <w:rPr>
            <w:rFonts w:ascii="NewsGotT" w:hAnsi="NewsGotT" w:cs="NewsGotT"/>
          </w:rPr>
          <w:t>s</w:t>
        </w:r>
      </w:ins>
      <w:r w:rsidR="00785611">
        <w:rPr>
          <w:rFonts w:ascii="NewsGotT" w:hAnsi="NewsGotT" w:cs="NewsGotT"/>
        </w:rPr>
        <w:t xml:space="preserve"> con carácter previo a la adopción de me</w:t>
      </w:r>
      <w:r>
        <w:rPr>
          <w:rFonts w:ascii="NewsGotT" w:hAnsi="NewsGotT" w:cs="NewsGotT"/>
        </w:rPr>
        <w:t xml:space="preserve">didas disciplinarias contra </w:t>
      </w:r>
      <w:del w:id="170" w:author="carmenJara" w:date="2018-10-29T20:16:00Z">
        <w:r w:rsidR="007852A4">
          <w:rPr>
            <w:rFonts w:ascii="NewsGotT" w:hAnsi="NewsGotT" w:cs="NewsGotT"/>
          </w:rPr>
          <w:delText>ellos</w:delText>
        </w:r>
      </w:del>
      <w:ins w:id="171" w:author="carmenJara" w:date="2018-10-29T20:16:00Z">
        <w:r>
          <w:rPr>
            <w:rFonts w:ascii="NewsGotT" w:hAnsi="NewsGotT" w:cs="NewsGotT"/>
          </w:rPr>
          <w:t>ella</w:t>
        </w:r>
        <w:r w:rsidR="00785611">
          <w:rPr>
            <w:rFonts w:ascii="NewsGotT" w:hAnsi="NewsGotT" w:cs="NewsGotT"/>
          </w:rPr>
          <w:t>s</w:t>
        </w:r>
      </w:ins>
      <w:r w:rsidR="00785611">
        <w:rPr>
          <w:rFonts w:ascii="NewsGotT" w:hAnsi="NewsGotT" w:cs="NewsGotT"/>
        </w:rPr>
        <w:t xml:space="preserve"> y ser </w:t>
      </w:r>
      <w:del w:id="172" w:author="carmenJara" w:date="2018-10-29T20:16:00Z">
        <w:r w:rsidR="007852A4">
          <w:rPr>
            <w:rFonts w:ascii="NewsGotT" w:hAnsi="NewsGotT" w:cs="NewsGotT"/>
          </w:rPr>
          <w:delText>informados</w:delText>
        </w:r>
      </w:del>
      <w:ins w:id="173" w:author="carmenJara" w:date="2018-10-29T20:16:00Z">
        <w:r w:rsidR="00785611">
          <w:rPr>
            <w:rFonts w:ascii="NewsGotT" w:hAnsi="NewsGotT" w:cs="NewsGotT"/>
          </w:rPr>
          <w:t>inf</w:t>
        </w:r>
        <w:r>
          <w:rPr>
            <w:rFonts w:ascii="NewsGotT" w:hAnsi="NewsGotT" w:cs="NewsGotT"/>
          </w:rPr>
          <w:t>ormada</w:t>
        </w:r>
        <w:r w:rsidR="00785611">
          <w:rPr>
            <w:rFonts w:ascii="NewsGotT" w:hAnsi="NewsGotT" w:cs="NewsGotT"/>
          </w:rPr>
          <w:t>s</w:t>
        </w:r>
      </w:ins>
      <w:r w:rsidR="00785611">
        <w:rPr>
          <w:rFonts w:ascii="NewsGotT" w:hAnsi="NewsGotT" w:cs="NewsGotT"/>
        </w:rPr>
        <w:t xml:space="preserve"> de los hechos que den lugar a tales medidas, debiendo ser motivado el acuerdo que, en su caso, imponga la sanción.</w:t>
      </w:r>
    </w:p>
    <w:p w14:paraId="5450D182" w14:textId="77777777" w:rsidR="00785611" w:rsidRDefault="00785611">
      <w:pPr>
        <w:jc w:val="both"/>
        <w:rPr>
          <w:rFonts w:ascii="NewsGotT" w:hAnsi="NewsGotT" w:cs="NewsGotT"/>
          <w:sz w:val="24"/>
        </w:rPr>
      </w:pPr>
      <w:r>
        <w:rPr>
          <w:rFonts w:ascii="NewsGotT" w:hAnsi="NewsGotT" w:cs="NewsGotT"/>
          <w:sz w:val="24"/>
        </w:rPr>
        <w:tab/>
        <w:t>e) Acceder a la documentación de la asociación, a través de la Junta Directiva.</w:t>
      </w:r>
    </w:p>
    <w:p w14:paraId="3B824596" w14:textId="2C4FD327" w:rsidR="00785611" w:rsidRDefault="00785611">
      <w:pPr>
        <w:ind w:left="708"/>
        <w:jc w:val="both"/>
        <w:rPr>
          <w:rFonts w:ascii="NewsGotT" w:hAnsi="NewsGotT" w:cs="NewsGotT"/>
          <w:sz w:val="24"/>
        </w:rPr>
      </w:pPr>
      <w:r>
        <w:rPr>
          <w:rFonts w:ascii="NewsGotT" w:hAnsi="NewsGotT" w:cs="NewsGotT"/>
          <w:sz w:val="24"/>
        </w:rPr>
        <w:t>f) Participar en las actividades de la asociación y utilizar los bienes e instalaciones de uso común de la Asociación, con respeto</w:t>
      </w:r>
      <w:r w:rsidR="00C32A38">
        <w:rPr>
          <w:rFonts w:ascii="NewsGotT" w:hAnsi="NewsGotT" w:cs="NewsGotT"/>
          <w:sz w:val="24"/>
        </w:rPr>
        <w:t xml:space="preserve"> a igual derecho del resto de </w:t>
      </w:r>
      <w:del w:id="174" w:author="carmenJara" w:date="2018-10-29T20:16:00Z">
        <w:r w:rsidR="007852A4">
          <w:rPr>
            <w:rFonts w:ascii="NewsGotT" w:hAnsi="NewsGotT" w:cs="NewsGotT"/>
            <w:sz w:val="24"/>
          </w:rPr>
          <w:delText>los socios</w:delText>
        </w:r>
      </w:del>
      <w:ins w:id="175" w:author="carmenJara" w:date="2018-10-29T20:16:00Z">
        <w:r w:rsidR="00C32A38">
          <w:rPr>
            <w:rFonts w:ascii="NewsGotT" w:hAnsi="NewsGotT" w:cs="NewsGotT"/>
            <w:sz w:val="24"/>
          </w:rPr>
          <w:t>las socia</w:t>
        </w:r>
        <w:r>
          <w:rPr>
            <w:rFonts w:ascii="NewsGotT" w:hAnsi="NewsGotT" w:cs="NewsGotT"/>
            <w:sz w:val="24"/>
          </w:rPr>
          <w:t>s</w:t>
        </w:r>
      </w:ins>
      <w:r>
        <w:rPr>
          <w:rFonts w:ascii="NewsGotT" w:hAnsi="NewsGotT" w:cs="NewsGotT"/>
          <w:sz w:val="24"/>
        </w:rPr>
        <w:t>.</w:t>
      </w:r>
    </w:p>
    <w:p w14:paraId="0FB471C6" w14:textId="77777777" w:rsidR="00785611" w:rsidRDefault="00785611">
      <w:pPr>
        <w:ind w:left="708"/>
        <w:jc w:val="both"/>
        <w:rPr>
          <w:rFonts w:ascii="NewsGotT" w:hAnsi="NewsGotT" w:cs="NewsGotT"/>
          <w:sz w:val="24"/>
        </w:rPr>
      </w:pPr>
    </w:p>
    <w:p w14:paraId="187D6A16" w14:textId="0D6448E7" w:rsidR="00785611" w:rsidRDefault="00C32A38">
      <w:pPr>
        <w:ind w:firstLine="708"/>
        <w:jc w:val="both"/>
        <w:rPr>
          <w:rFonts w:ascii="NewsGotT" w:hAnsi="NewsGotT" w:cs="NewsGotT"/>
          <w:sz w:val="24"/>
        </w:rPr>
      </w:pPr>
      <w:r>
        <w:rPr>
          <w:rFonts w:ascii="NewsGotT" w:hAnsi="NewsGotT" w:cs="NewsGotT"/>
          <w:sz w:val="24"/>
        </w:rPr>
        <w:t xml:space="preserve">2. </w:t>
      </w:r>
      <w:del w:id="176" w:author="carmenJara" w:date="2018-10-29T20:16:00Z">
        <w:r w:rsidR="007852A4">
          <w:rPr>
            <w:rFonts w:ascii="NewsGotT" w:hAnsi="NewsGotT" w:cs="NewsGotT"/>
            <w:sz w:val="24"/>
          </w:rPr>
          <w:delText>Los socios</w:delText>
        </w:r>
      </w:del>
      <w:ins w:id="177" w:author="carmenJara" w:date="2018-10-29T20:16:00Z">
        <w:r>
          <w:rPr>
            <w:rFonts w:ascii="NewsGotT" w:hAnsi="NewsGotT" w:cs="NewsGotT"/>
            <w:sz w:val="24"/>
          </w:rPr>
          <w:t>Las socia</w:t>
        </w:r>
        <w:r w:rsidR="00785611">
          <w:rPr>
            <w:rFonts w:ascii="NewsGotT" w:hAnsi="NewsGotT" w:cs="NewsGotT"/>
            <w:sz w:val="24"/>
          </w:rPr>
          <w:t>s</w:t>
        </w:r>
      </w:ins>
      <w:r w:rsidR="00785611">
        <w:rPr>
          <w:rFonts w:ascii="NewsGotT" w:hAnsi="NewsGotT" w:cs="NewsGotT"/>
          <w:sz w:val="24"/>
        </w:rPr>
        <w:t xml:space="preserve"> de honor tendrán los mismos derechos que los fundadores y de número a excepción </w:t>
      </w:r>
      <w:proofErr w:type="gramStart"/>
      <w:r w:rsidR="00785611">
        <w:rPr>
          <w:rFonts w:ascii="NewsGotT" w:hAnsi="NewsGotT" w:cs="NewsGotT"/>
          <w:sz w:val="24"/>
        </w:rPr>
        <w:t xml:space="preserve">de los previstas en los apartados a) y </w:t>
      </w:r>
      <w:proofErr w:type="gramEnd"/>
      <w:r w:rsidR="00785611">
        <w:rPr>
          <w:rFonts w:ascii="NewsGotT" w:hAnsi="NewsGotT" w:cs="NewsGotT"/>
          <w:sz w:val="24"/>
        </w:rPr>
        <w:t xml:space="preserve"> b). No obstante lo anterior, podrán asistir a la Asambleas Generales con voz pero sin voto.</w:t>
      </w:r>
    </w:p>
    <w:p w14:paraId="1E5B8777" w14:textId="77777777" w:rsidR="00785611" w:rsidRDefault="00785611">
      <w:pPr>
        <w:jc w:val="both"/>
        <w:rPr>
          <w:rFonts w:ascii="NewsGotT" w:hAnsi="NewsGotT" w:cs="NewsGotT"/>
          <w:sz w:val="24"/>
        </w:rPr>
      </w:pPr>
    </w:p>
    <w:p w14:paraId="38689FEC" w14:textId="77777777" w:rsidR="00785611" w:rsidRDefault="00785611">
      <w:pPr>
        <w:pStyle w:val="Textoindependiente"/>
        <w:rPr>
          <w:rFonts w:ascii="NewsGotT" w:hAnsi="NewsGotT" w:cs="NewsGotT"/>
        </w:rPr>
      </w:pPr>
      <w:r>
        <w:rPr>
          <w:rFonts w:ascii="NewsGotT" w:hAnsi="NewsGotT" w:cs="NewsGotT"/>
        </w:rPr>
        <w:t>Artículo  35.  Obligaciones.</w:t>
      </w:r>
    </w:p>
    <w:p w14:paraId="20CBE359" w14:textId="77777777" w:rsidR="00785611" w:rsidRDefault="00785611">
      <w:pPr>
        <w:jc w:val="both"/>
        <w:rPr>
          <w:rFonts w:ascii="NewsGotT" w:hAnsi="NewsGotT" w:cs="NewsGotT"/>
          <w:sz w:val="24"/>
        </w:rPr>
      </w:pPr>
    </w:p>
    <w:p w14:paraId="48DD932A" w14:textId="5B4D6F34" w:rsidR="00785611" w:rsidRDefault="00785611">
      <w:pPr>
        <w:jc w:val="both"/>
        <w:rPr>
          <w:rFonts w:ascii="NewsGotT" w:hAnsi="NewsGotT" w:cs="NewsGotT"/>
          <w:sz w:val="24"/>
        </w:rPr>
      </w:pPr>
      <w:r>
        <w:rPr>
          <w:rFonts w:ascii="NewsGotT" w:hAnsi="NewsGotT" w:cs="NewsGotT"/>
          <w:sz w:val="24"/>
        </w:rPr>
        <w:tab/>
        <w:t xml:space="preserve">Son deberes de los </w:t>
      </w:r>
      <w:del w:id="178" w:author="carmenJara" w:date="2018-10-29T20:16:00Z">
        <w:r w:rsidR="007852A4">
          <w:rPr>
            <w:rFonts w:ascii="NewsGotT" w:hAnsi="NewsGotT" w:cs="NewsGotT"/>
            <w:sz w:val="24"/>
          </w:rPr>
          <w:delText>socios fundadores</w:delText>
        </w:r>
      </w:del>
      <w:ins w:id="179" w:author="carmenJara" w:date="2018-10-29T20:16:00Z">
        <w:r>
          <w:rPr>
            <w:rFonts w:ascii="NewsGotT" w:hAnsi="NewsGotT" w:cs="NewsGotT"/>
            <w:sz w:val="24"/>
          </w:rPr>
          <w:t>soci</w:t>
        </w:r>
        <w:r w:rsidR="001808A1">
          <w:rPr>
            <w:rFonts w:ascii="NewsGotT" w:hAnsi="NewsGotT" w:cs="NewsGotT"/>
            <w:sz w:val="24"/>
          </w:rPr>
          <w:t>as fundadora</w:t>
        </w:r>
        <w:r>
          <w:rPr>
            <w:rFonts w:ascii="NewsGotT" w:hAnsi="NewsGotT" w:cs="NewsGotT"/>
            <w:sz w:val="24"/>
          </w:rPr>
          <w:t>s</w:t>
        </w:r>
      </w:ins>
      <w:r>
        <w:rPr>
          <w:rFonts w:ascii="NewsGotT" w:hAnsi="NewsGotT" w:cs="NewsGotT"/>
          <w:sz w:val="24"/>
        </w:rPr>
        <w:t xml:space="preserve"> y de número:</w:t>
      </w:r>
    </w:p>
    <w:p w14:paraId="7763972F" w14:textId="77777777" w:rsidR="00785611" w:rsidRDefault="00785611">
      <w:pPr>
        <w:ind w:firstLine="708"/>
        <w:jc w:val="both"/>
        <w:rPr>
          <w:rFonts w:ascii="NewsGotT" w:hAnsi="NewsGotT" w:cs="NewsGotT"/>
          <w:sz w:val="24"/>
        </w:rPr>
      </w:pPr>
      <w:r>
        <w:rPr>
          <w:rFonts w:ascii="NewsGotT" w:hAnsi="NewsGotT" w:cs="NewsGotT"/>
          <w:sz w:val="24"/>
        </w:rPr>
        <w:t>a) Compartir las finalidades de la asociación y colaborar para la consecución de las mismas.</w:t>
      </w:r>
    </w:p>
    <w:p w14:paraId="42ABD99D" w14:textId="77777777" w:rsidR="00785611" w:rsidRDefault="00785611">
      <w:pPr>
        <w:ind w:firstLine="708"/>
        <w:jc w:val="both"/>
        <w:rPr>
          <w:rFonts w:ascii="NewsGotT" w:hAnsi="NewsGotT" w:cs="NewsGotT"/>
        </w:rPr>
      </w:pPr>
      <w:r>
        <w:rPr>
          <w:rFonts w:ascii="NewsGotT" w:hAnsi="NewsGotT" w:cs="NewsGotT"/>
          <w:sz w:val="24"/>
        </w:rPr>
        <w:t>b) Pagar las cuotas, derramas y otras aportaciones que, con arreglo a los Estatutos, puedan corresponder a cada socio.</w:t>
      </w:r>
    </w:p>
    <w:p w14:paraId="55C83978" w14:textId="77777777" w:rsidR="00785611" w:rsidRDefault="00785611">
      <w:pPr>
        <w:pStyle w:val="Textoindependiente21"/>
        <w:rPr>
          <w:rFonts w:ascii="NewsGotT" w:hAnsi="NewsGotT" w:cs="NewsGotT"/>
        </w:rPr>
      </w:pPr>
      <w:r>
        <w:rPr>
          <w:rFonts w:ascii="NewsGotT" w:hAnsi="NewsGotT" w:cs="NewsGotT"/>
          <w:i w:val="0"/>
        </w:rPr>
        <w:tab/>
        <w:t>c) Cumplir el resto de obligaciones que resulten de las disposiciones estatutarias.</w:t>
      </w:r>
    </w:p>
    <w:p w14:paraId="7D519DD6" w14:textId="77777777" w:rsidR="00785611" w:rsidRDefault="00785611">
      <w:pPr>
        <w:pStyle w:val="Textoindependiente"/>
        <w:rPr>
          <w:rFonts w:ascii="NewsGotT" w:hAnsi="NewsGotT" w:cs="NewsGotT"/>
        </w:rPr>
      </w:pPr>
      <w:r>
        <w:rPr>
          <w:rFonts w:ascii="NewsGotT" w:hAnsi="NewsGotT" w:cs="NewsGotT"/>
        </w:rPr>
        <w:tab/>
        <w:t>d) Acatar y cumplir los acuerdos válidamente adoptados por la Junta Directiva y la Asamblea General.</w:t>
      </w:r>
    </w:p>
    <w:p w14:paraId="3F211480" w14:textId="77777777" w:rsidR="00785611" w:rsidRDefault="00785611">
      <w:pPr>
        <w:jc w:val="both"/>
        <w:rPr>
          <w:rFonts w:ascii="NewsGotT" w:hAnsi="NewsGotT" w:cs="NewsGotT"/>
          <w:sz w:val="24"/>
        </w:rPr>
      </w:pPr>
      <w:r>
        <w:rPr>
          <w:rFonts w:ascii="NewsGotT" w:hAnsi="NewsGotT" w:cs="NewsGotT"/>
          <w:sz w:val="24"/>
        </w:rPr>
        <w:tab/>
      </w:r>
    </w:p>
    <w:p w14:paraId="731C52C8" w14:textId="2E3B2D0C" w:rsidR="00785611" w:rsidRDefault="00785611">
      <w:pPr>
        <w:jc w:val="both"/>
      </w:pPr>
      <w:r>
        <w:rPr>
          <w:rFonts w:ascii="NewsGotT" w:hAnsi="NewsGotT" w:cs="NewsGotT"/>
          <w:sz w:val="24"/>
        </w:rPr>
        <w:tab/>
      </w:r>
      <w:del w:id="180" w:author="carmenJara" w:date="2018-10-29T20:16:00Z">
        <w:r w:rsidR="007852A4">
          <w:rPr>
            <w:rFonts w:ascii="NewsGotT" w:hAnsi="NewsGotT" w:cs="NewsGotT"/>
            <w:sz w:val="24"/>
          </w:rPr>
          <w:delText>Sin perjuicio de la pérdida de la condición de persona asociada por</w:delText>
        </w:r>
      </w:del>
      <w:ins w:id="181" w:author="carmenJara" w:date="2018-10-29T20:16:00Z">
        <w:r w:rsidR="001808A1">
          <w:rPr>
            <w:rFonts w:ascii="NewsGotT" w:hAnsi="NewsGotT" w:cs="NewsGotT"/>
            <w:sz w:val="24"/>
          </w:rPr>
          <w:t>P</w:t>
        </w:r>
        <w:r>
          <w:rPr>
            <w:rFonts w:ascii="NewsGotT" w:hAnsi="NewsGotT" w:cs="NewsGotT"/>
            <w:sz w:val="24"/>
          </w:rPr>
          <w:t>or</w:t>
        </w:r>
      </w:ins>
      <w:r>
        <w:rPr>
          <w:rFonts w:ascii="NewsGotT" w:hAnsi="NewsGotT" w:cs="NewsGotT"/>
          <w:sz w:val="24"/>
        </w:rPr>
        <w:t xml:space="preserve"> impago de las cuotas sociales</w:t>
      </w:r>
      <w:r w:rsidR="001808A1">
        <w:rPr>
          <w:rFonts w:ascii="NewsGotT" w:hAnsi="NewsGotT" w:cs="NewsGotT"/>
          <w:sz w:val="24"/>
        </w:rPr>
        <w:t xml:space="preserve">, </w:t>
      </w:r>
      <w:del w:id="182" w:author="carmenJara" w:date="2018-10-29T20:16:00Z">
        <w:r w:rsidR="007852A4">
          <w:rPr>
            <w:rFonts w:ascii="NewsGotT" w:hAnsi="NewsGotT" w:cs="NewsGotT"/>
            <w:sz w:val="24"/>
          </w:rPr>
          <w:delText>en tanto se procede a su expulsión, el socio o</w:delText>
        </w:r>
      </w:del>
      <w:ins w:id="183" w:author="carmenJara" w:date="2018-10-29T20:16:00Z">
        <w:r w:rsidR="001808A1">
          <w:rPr>
            <w:rFonts w:ascii="NewsGotT" w:hAnsi="NewsGotT" w:cs="NewsGotT"/>
            <w:sz w:val="24"/>
          </w:rPr>
          <w:t>la</w:t>
        </w:r>
      </w:ins>
      <w:r>
        <w:rPr>
          <w:rFonts w:ascii="NewsGotT" w:hAnsi="NewsGotT" w:cs="NewsGotT"/>
          <w:sz w:val="24"/>
        </w:rPr>
        <w:t xml:space="preserve"> socia tendrá en suspenso el derecho de sufragio activo y pasivo. Dicha suspensión del derecho se producirá con el impago de una sola de las cuotas y mientras se proceda a su regularización o a la pérdida definitiva de la condición de persona asociada.</w:t>
      </w:r>
    </w:p>
    <w:p w14:paraId="20A0AC28" w14:textId="77777777" w:rsidR="00785611" w:rsidRDefault="00785611">
      <w:pPr>
        <w:pStyle w:val="Ttulo6"/>
      </w:pPr>
    </w:p>
    <w:p w14:paraId="4EF94AC7" w14:textId="77777777" w:rsidR="00785611" w:rsidRDefault="00785611">
      <w:pPr>
        <w:pStyle w:val="Ttulo6"/>
      </w:pPr>
      <w:r>
        <w:t>CAPITULO VII</w:t>
      </w:r>
    </w:p>
    <w:p w14:paraId="4CB6A2BD" w14:textId="77777777" w:rsidR="00785611" w:rsidRDefault="00785611">
      <w:pPr>
        <w:jc w:val="both"/>
        <w:rPr>
          <w:rFonts w:ascii="NewsGotT" w:hAnsi="NewsGotT" w:cs="NewsGotT"/>
          <w:b/>
          <w:sz w:val="24"/>
        </w:rPr>
      </w:pPr>
    </w:p>
    <w:p w14:paraId="158DFC76" w14:textId="77777777" w:rsidR="00785611" w:rsidRDefault="00785611">
      <w:pPr>
        <w:ind w:left="2832"/>
        <w:jc w:val="both"/>
        <w:rPr>
          <w:rFonts w:ascii="NewsGotT" w:hAnsi="NewsGotT" w:cs="NewsGotT"/>
          <w:b/>
          <w:sz w:val="24"/>
        </w:rPr>
      </w:pPr>
      <w:r>
        <w:rPr>
          <w:rFonts w:ascii="NewsGotT" w:hAnsi="NewsGotT" w:cs="NewsGotT"/>
          <w:b/>
          <w:sz w:val="24"/>
        </w:rPr>
        <w:t xml:space="preserve">    RÉGIMEN ECONÓMICO</w:t>
      </w:r>
    </w:p>
    <w:p w14:paraId="031AFF81" w14:textId="77777777" w:rsidR="00785611" w:rsidRDefault="00785611">
      <w:pPr>
        <w:jc w:val="both"/>
        <w:rPr>
          <w:rFonts w:ascii="NewsGotT" w:hAnsi="NewsGotT" w:cs="NewsGotT"/>
          <w:b/>
          <w:sz w:val="24"/>
        </w:rPr>
      </w:pPr>
    </w:p>
    <w:p w14:paraId="3DC8BA07" w14:textId="77777777" w:rsidR="00785611" w:rsidRDefault="00785611">
      <w:pPr>
        <w:jc w:val="both"/>
        <w:rPr>
          <w:rFonts w:ascii="NewsGotT" w:hAnsi="NewsGotT" w:cs="NewsGotT"/>
          <w:sz w:val="24"/>
        </w:rPr>
      </w:pPr>
      <w:r>
        <w:rPr>
          <w:rFonts w:ascii="NewsGotT" w:hAnsi="NewsGotT" w:cs="NewsGotT"/>
          <w:sz w:val="24"/>
        </w:rPr>
        <w:t>Artículo 36.</w:t>
      </w:r>
      <w:r>
        <w:rPr>
          <w:rFonts w:ascii="NewsGotT" w:hAnsi="NewsGotT" w:cs="NewsGotT"/>
          <w:b/>
          <w:sz w:val="24"/>
        </w:rPr>
        <w:t xml:space="preserve"> </w:t>
      </w:r>
      <w:r>
        <w:rPr>
          <w:rFonts w:ascii="NewsGotT" w:hAnsi="NewsGotT" w:cs="NewsGotT"/>
          <w:sz w:val="24"/>
        </w:rPr>
        <w:t>Patrimonio fundacional.</w:t>
      </w:r>
    </w:p>
    <w:p w14:paraId="589560EE" w14:textId="77777777" w:rsidR="00785611" w:rsidRDefault="00785611">
      <w:pPr>
        <w:jc w:val="both"/>
        <w:rPr>
          <w:rFonts w:ascii="NewsGotT" w:hAnsi="NewsGotT" w:cs="NewsGotT"/>
          <w:sz w:val="24"/>
        </w:rPr>
      </w:pPr>
    </w:p>
    <w:p w14:paraId="75B478C1" w14:textId="7A8DF83B" w:rsidR="00785611" w:rsidRDefault="00785611">
      <w:pPr>
        <w:jc w:val="both"/>
        <w:rPr>
          <w:rFonts w:ascii="NewsGotT" w:hAnsi="NewsGotT" w:cs="NewsGotT"/>
          <w:sz w:val="24"/>
        </w:rPr>
      </w:pPr>
      <w:r>
        <w:rPr>
          <w:rFonts w:ascii="NewsGotT" w:hAnsi="NewsGotT" w:cs="NewsGotT"/>
          <w:sz w:val="24"/>
        </w:rPr>
        <w:tab/>
        <w:t xml:space="preserve">El patrimonio fundacional o inicial </w:t>
      </w:r>
      <w:del w:id="184" w:author="carmenJara" w:date="2018-10-29T20:16:00Z">
        <w:r w:rsidR="007852A4">
          <w:rPr>
            <w:rStyle w:val="Caracteresdenotaalpie"/>
            <w:rFonts w:ascii="NewsGotT" w:hAnsi="NewsGotT" w:cs="NewsGotT"/>
            <w:sz w:val="24"/>
          </w:rPr>
          <w:footnoteReference w:id="15"/>
        </w:r>
        <w:r w:rsidR="007852A4">
          <w:rPr>
            <w:rFonts w:ascii="NewsGotT" w:hAnsi="NewsGotT" w:cs="NewsGotT"/>
            <w:sz w:val="24"/>
          </w:rPr>
          <w:delText xml:space="preserve"> </w:delText>
        </w:r>
      </w:del>
      <w:r>
        <w:rPr>
          <w:rFonts w:ascii="NewsGotT" w:hAnsi="NewsGotT" w:cs="NewsGotT"/>
          <w:sz w:val="24"/>
        </w:rPr>
        <w:t xml:space="preserve">de la Asociación en el momento de su constitución es de </w:t>
      </w:r>
      <w:del w:id="187" w:author="carmenJara" w:date="2018-10-29T20:16:00Z">
        <w:r w:rsidR="007852A4">
          <w:rPr>
            <w:rFonts w:ascii="NewsGotT" w:hAnsi="NewsGotT" w:cs="NewsGotT"/>
            <w:sz w:val="24"/>
          </w:rPr>
          <w:delText>__________________</w:delText>
        </w:r>
      </w:del>
      <w:ins w:id="188" w:author="carmenJara" w:date="2018-10-29T20:16:00Z">
        <w:r w:rsidR="001808A1">
          <w:rPr>
            <w:rFonts w:ascii="NewsGotT" w:hAnsi="NewsGotT" w:cs="NewsGotT"/>
            <w:sz w:val="24"/>
          </w:rPr>
          <w:t>cero</w:t>
        </w:r>
      </w:ins>
      <w:r>
        <w:rPr>
          <w:rFonts w:ascii="NewsGotT" w:hAnsi="NewsGotT" w:cs="NewsGotT"/>
          <w:sz w:val="24"/>
        </w:rPr>
        <w:t xml:space="preserve"> euros.</w:t>
      </w:r>
    </w:p>
    <w:p w14:paraId="27896C57" w14:textId="77777777" w:rsidR="00785611" w:rsidRDefault="00785611">
      <w:pPr>
        <w:jc w:val="both"/>
        <w:rPr>
          <w:rFonts w:ascii="NewsGotT" w:hAnsi="NewsGotT" w:cs="NewsGotT"/>
          <w:sz w:val="24"/>
        </w:rPr>
      </w:pPr>
    </w:p>
    <w:p w14:paraId="5E0E128E" w14:textId="77777777" w:rsidR="00785611" w:rsidRDefault="00785611">
      <w:pPr>
        <w:jc w:val="both"/>
        <w:rPr>
          <w:rFonts w:ascii="NewsGotT" w:hAnsi="NewsGotT" w:cs="NewsGotT"/>
          <w:sz w:val="24"/>
        </w:rPr>
      </w:pPr>
      <w:r>
        <w:rPr>
          <w:rFonts w:ascii="NewsGotT" w:hAnsi="NewsGotT" w:cs="NewsGotT"/>
          <w:sz w:val="24"/>
        </w:rPr>
        <w:t>Artículo 37. Titularidad de bienes y derechos.</w:t>
      </w:r>
    </w:p>
    <w:p w14:paraId="5CEAC054" w14:textId="77777777" w:rsidR="00785611" w:rsidRDefault="00785611">
      <w:pPr>
        <w:jc w:val="both"/>
        <w:rPr>
          <w:rFonts w:ascii="NewsGotT" w:hAnsi="NewsGotT" w:cs="NewsGotT"/>
          <w:sz w:val="24"/>
        </w:rPr>
      </w:pPr>
    </w:p>
    <w:p w14:paraId="34E14230" w14:textId="77777777" w:rsidR="00785611" w:rsidRDefault="00785611">
      <w:pPr>
        <w:pStyle w:val="Textoindependiente"/>
        <w:rPr>
          <w:rFonts w:ascii="NewsGotT" w:hAnsi="NewsGotT" w:cs="NewsGotT"/>
          <w:b/>
          <w:u w:val="single"/>
        </w:rPr>
      </w:pPr>
      <w:r>
        <w:rPr>
          <w:rFonts w:ascii="NewsGotT" w:hAnsi="NewsGotT" w:cs="NewsGotT"/>
        </w:rPr>
        <w:tab/>
        <w:t>La Asociación deberá figurar como titular de todos los bienes y derechos que integran su patrimonio, los cuales se harán constar en su inventario y se inscribirán, en su caso, en los Registros Públicos correspondientes.</w:t>
      </w:r>
    </w:p>
    <w:p w14:paraId="40B505F3" w14:textId="77777777" w:rsidR="00785611" w:rsidRDefault="00785611">
      <w:pPr>
        <w:jc w:val="both"/>
        <w:rPr>
          <w:rFonts w:ascii="NewsGotT" w:hAnsi="NewsGotT" w:cs="NewsGotT"/>
          <w:b/>
          <w:sz w:val="24"/>
          <w:u w:val="single"/>
        </w:rPr>
      </w:pPr>
    </w:p>
    <w:p w14:paraId="7BB2254C" w14:textId="77777777" w:rsidR="00785611" w:rsidRDefault="00785611">
      <w:pPr>
        <w:jc w:val="both"/>
        <w:rPr>
          <w:rFonts w:ascii="NewsGotT" w:hAnsi="NewsGotT" w:cs="NewsGotT"/>
          <w:sz w:val="24"/>
        </w:rPr>
      </w:pPr>
      <w:r>
        <w:rPr>
          <w:rFonts w:ascii="NewsGotT" w:hAnsi="NewsGotT" w:cs="NewsGotT"/>
          <w:sz w:val="24"/>
        </w:rPr>
        <w:t>Artículo 38. Recursos económicos</w:t>
      </w:r>
    </w:p>
    <w:p w14:paraId="7C4DD5A2" w14:textId="77777777" w:rsidR="00785611" w:rsidRDefault="00785611">
      <w:pPr>
        <w:jc w:val="both"/>
        <w:rPr>
          <w:rFonts w:ascii="NewsGotT" w:hAnsi="NewsGotT" w:cs="NewsGotT"/>
          <w:sz w:val="24"/>
        </w:rPr>
      </w:pPr>
    </w:p>
    <w:p w14:paraId="51099FF6" w14:textId="77777777" w:rsidR="00785611" w:rsidRDefault="00785611">
      <w:pPr>
        <w:jc w:val="both"/>
        <w:rPr>
          <w:rFonts w:ascii="NewsGotT" w:hAnsi="NewsGotT" w:cs="NewsGotT"/>
          <w:sz w:val="24"/>
        </w:rPr>
      </w:pPr>
      <w:r>
        <w:rPr>
          <w:rFonts w:ascii="NewsGotT" w:hAnsi="NewsGotT" w:cs="NewsGotT"/>
          <w:sz w:val="24"/>
        </w:rPr>
        <w:tab/>
        <w:t>1. La Asociación, para el desarrollo de sus actividades, se financiará con:</w:t>
      </w:r>
    </w:p>
    <w:p w14:paraId="794A80CC" w14:textId="77777777" w:rsidR="00785611" w:rsidRDefault="00785611">
      <w:pPr>
        <w:ind w:firstLine="708"/>
        <w:jc w:val="both"/>
        <w:rPr>
          <w:rFonts w:ascii="NewsGotT" w:hAnsi="NewsGotT" w:cs="NewsGotT"/>
          <w:sz w:val="24"/>
        </w:rPr>
      </w:pPr>
      <w:r>
        <w:rPr>
          <w:rFonts w:ascii="NewsGotT" w:hAnsi="NewsGotT" w:cs="NewsGotT"/>
          <w:sz w:val="24"/>
        </w:rPr>
        <w:t>a) Los recursos que provengan del rendimiento de su patrimonio, en su caso.</w:t>
      </w:r>
    </w:p>
    <w:p w14:paraId="3A3C098C" w14:textId="77777777" w:rsidR="00785611" w:rsidRDefault="00785611">
      <w:pPr>
        <w:ind w:firstLine="708"/>
        <w:jc w:val="both"/>
        <w:rPr>
          <w:rFonts w:ascii="NewsGotT" w:hAnsi="NewsGotT" w:cs="NewsGotT"/>
          <w:sz w:val="24"/>
        </w:rPr>
      </w:pPr>
      <w:r>
        <w:rPr>
          <w:rFonts w:ascii="NewsGotT" w:hAnsi="NewsGotT" w:cs="NewsGotT"/>
          <w:sz w:val="24"/>
        </w:rPr>
        <w:t>b) Las cuotas de los socios, ordinarias o extraordinarias.</w:t>
      </w:r>
    </w:p>
    <w:p w14:paraId="2C470804" w14:textId="77777777" w:rsidR="00785611" w:rsidRDefault="00785611">
      <w:pPr>
        <w:ind w:firstLine="708"/>
        <w:jc w:val="both"/>
        <w:rPr>
          <w:rFonts w:ascii="NewsGotT" w:hAnsi="NewsGotT" w:cs="NewsGotT"/>
          <w:sz w:val="24"/>
        </w:rPr>
      </w:pPr>
      <w:r>
        <w:rPr>
          <w:rFonts w:ascii="NewsGotT" w:hAnsi="NewsGotT" w:cs="NewsGotT"/>
          <w:sz w:val="24"/>
        </w:rPr>
        <w:t>c) Los donativos o subvenciones que pudieran ser concedidas por personas físicas o jurídicas, públicas o privadas.</w:t>
      </w:r>
    </w:p>
    <w:p w14:paraId="3C0B5838" w14:textId="77777777" w:rsidR="00785611" w:rsidRDefault="00785611">
      <w:pPr>
        <w:ind w:firstLine="708"/>
        <w:jc w:val="both"/>
        <w:rPr>
          <w:rFonts w:ascii="NewsGotT" w:hAnsi="NewsGotT" w:cs="NewsGotT"/>
          <w:sz w:val="24"/>
        </w:rPr>
      </w:pPr>
      <w:r>
        <w:rPr>
          <w:rFonts w:ascii="NewsGotT" w:hAnsi="NewsGotT" w:cs="NewsGotT"/>
          <w:sz w:val="24"/>
        </w:rPr>
        <w:t>d) Donaciones, herencias o legados, aceptadas por  la Junta Directiva.</w:t>
      </w:r>
    </w:p>
    <w:p w14:paraId="1A444339" w14:textId="77777777" w:rsidR="00785611" w:rsidRDefault="00785611">
      <w:pPr>
        <w:ind w:firstLine="708"/>
        <w:jc w:val="both"/>
        <w:rPr>
          <w:rFonts w:ascii="NewsGotT" w:hAnsi="NewsGotT" w:cs="NewsGotT"/>
          <w:sz w:val="24"/>
        </w:rPr>
      </w:pPr>
      <w:r>
        <w:rPr>
          <w:rFonts w:ascii="NewsGotT" w:hAnsi="NewsGotT" w:cs="NewsGotT"/>
          <w:sz w:val="24"/>
        </w:rPr>
        <w:t>e) Los ingresos provenientes de sus actividades.</w:t>
      </w:r>
    </w:p>
    <w:p w14:paraId="47D3A43E" w14:textId="77777777" w:rsidR="00785611" w:rsidRDefault="00785611">
      <w:pPr>
        <w:jc w:val="both"/>
        <w:rPr>
          <w:rFonts w:ascii="NewsGotT" w:hAnsi="NewsGotT" w:cs="NewsGotT"/>
          <w:sz w:val="24"/>
        </w:rPr>
      </w:pPr>
    </w:p>
    <w:p w14:paraId="1D50C3C1" w14:textId="77777777" w:rsidR="00785611" w:rsidRDefault="00785611">
      <w:pPr>
        <w:pStyle w:val="Textoindependiente21"/>
        <w:rPr>
          <w:rFonts w:ascii="NewsGotT" w:hAnsi="NewsGotT" w:cs="NewsGotT"/>
        </w:rPr>
      </w:pPr>
      <w:r>
        <w:rPr>
          <w:rFonts w:ascii="NewsGotT" w:hAnsi="NewsGotT" w:cs="NewsGotT"/>
        </w:rPr>
        <w:tab/>
      </w:r>
      <w:r>
        <w:rPr>
          <w:rFonts w:ascii="NewsGotT" w:hAnsi="NewsGotT" w:cs="NewsGotT"/>
          <w:i w:val="0"/>
          <w:iCs/>
        </w:rPr>
        <w:t xml:space="preserve">2. </w:t>
      </w:r>
      <w:r>
        <w:rPr>
          <w:rFonts w:ascii="NewsGotT" w:hAnsi="NewsGotT" w:cs="NewsGotT"/>
          <w:i w:val="0"/>
        </w:rPr>
        <w:t>Los beneficios obtenidos por la Asociación, derivados del ejercicio de actividades económicas, incluidas las prestaciones de servicios, deberán destinarse exclusivamente al cumplimiento de sus fines, sin que quepa en ningún caso su reparto entre los asociados ni entre sus cónyuges o personas que convivan con aquéllos con análoga relación de afectividad, ni entre sus parientes, ni su cesión gratuita a personas físicas o jurídicas con interés lucrativo</w:t>
      </w:r>
      <w:r>
        <w:rPr>
          <w:rFonts w:ascii="NewsGotT" w:hAnsi="NewsGotT" w:cs="NewsGotT"/>
        </w:rPr>
        <w:t>.</w:t>
      </w:r>
    </w:p>
    <w:p w14:paraId="3E7285CD" w14:textId="77777777" w:rsidR="00785611" w:rsidRDefault="00785611">
      <w:pPr>
        <w:jc w:val="both"/>
        <w:rPr>
          <w:rFonts w:ascii="NewsGotT" w:hAnsi="NewsGotT" w:cs="NewsGotT"/>
          <w:sz w:val="24"/>
        </w:rPr>
      </w:pPr>
    </w:p>
    <w:p w14:paraId="4A83D646" w14:textId="77777777" w:rsidR="00785611" w:rsidRDefault="00785611">
      <w:pPr>
        <w:jc w:val="both"/>
        <w:rPr>
          <w:rFonts w:ascii="NewsGotT" w:hAnsi="NewsGotT" w:cs="NewsGotT"/>
          <w:sz w:val="24"/>
        </w:rPr>
      </w:pPr>
    </w:p>
    <w:p w14:paraId="3EC01C3D" w14:textId="77777777" w:rsidR="00785611" w:rsidRDefault="00785611">
      <w:pPr>
        <w:jc w:val="both"/>
        <w:rPr>
          <w:rFonts w:ascii="NewsGotT" w:hAnsi="NewsGotT" w:cs="NewsGotT"/>
          <w:sz w:val="24"/>
        </w:rPr>
      </w:pPr>
    </w:p>
    <w:p w14:paraId="6B081DB5" w14:textId="77777777" w:rsidR="00785611" w:rsidRDefault="00785611">
      <w:pPr>
        <w:jc w:val="both"/>
        <w:rPr>
          <w:rFonts w:ascii="NewsGotT" w:hAnsi="NewsGotT" w:cs="NewsGotT"/>
          <w:sz w:val="24"/>
        </w:rPr>
      </w:pPr>
      <w:r>
        <w:rPr>
          <w:rFonts w:ascii="NewsGotT" w:hAnsi="NewsGotT" w:cs="NewsGotT"/>
          <w:sz w:val="24"/>
        </w:rPr>
        <w:t>Artículo 39. Ejercicio económico</w:t>
      </w:r>
      <w:r>
        <w:rPr>
          <w:rFonts w:ascii="NewsGotT" w:hAnsi="NewsGotT" w:cs="NewsGotT"/>
          <w:i/>
          <w:sz w:val="24"/>
        </w:rPr>
        <w:t xml:space="preserve">, </w:t>
      </w:r>
      <w:r>
        <w:rPr>
          <w:rFonts w:ascii="NewsGotT" w:hAnsi="NewsGotT" w:cs="NewsGotT"/>
          <w:sz w:val="24"/>
        </w:rPr>
        <w:t>presupuesto y contabilidad.</w:t>
      </w:r>
    </w:p>
    <w:p w14:paraId="3168A8E2" w14:textId="77777777" w:rsidR="00785611" w:rsidRDefault="00785611">
      <w:pPr>
        <w:jc w:val="both"/>
        <w:rPr>
          <w:rFonts w:ascii="NewsGotT" w:hAnsi="NewsGotT" w:cs="NewsGotT"/>
          <w:sz w:val="24"/>
        </w:rPr>
      </w:pPr>
    </w:p>
    <w:p w14:paraId="1723B0F5" w14:textId="77777777" w:rsidR="00785611" w:rsidRDefault="00785611">
      <w:pPr>
        <w:pStyle w:val="Textoindependiente21"/>
        <w:rPr>
          <w:rFonts w:ascii="NewsGotT" w:hAnsi="NewsGotT" w:cs="NewsGotT"/>
        </w:rPr>
      </w:pPr>
      <w:r>
        <w:rPr>
          <w:rFonts w:ascii="NewsGotT" w:hAnsi="NewsGotT" w:cs="NewsGotT"/>
        </w:rPr>
        <w:tab/>
      </w:r>
      <w:r>
        <w:rPr>
          <w:rFonts w:ascii="NewsGotT" w:hAnsi="NewsGotT" w:cs="NewsGotT"/>
          <w:i w:val="0"/>
        </w:rPr>
        <w:t>1</w:t>
      </w:r>
      <w:r>
        <w:rPr>
          <w:rFonts w:ascii="NewsGotT" w:hAnsi="NewsGotT" w:cs="NewsGotT"/>
        </w:rPr>
        <w:t xml:space="preserve">. </w:t>
      </w:r>
      <w:r>
        <w:rPr>
          <w:rFonts w:ascii="NewsGotT" w:hAnsi="NewsGotT" w:cs="NewsGotT"/>
          <w:i w:val="0"/>
        </w:rPr>
        <w:t>El ejercicio económico coincidirá con el año natural; comenzará el 1 de enero y su cierre tendrá lugar el 31 de diciembre de cada año</w:t>
      </w:r>
      <w:r>
        <w:rPr>
          <w:rFonts w:ascii="NewsGotT" w:hAnsi="NewsGotT" w:cs="NewsGotT"/>
        </w:rPr>
        <w:t>.</w:t>
      </w:r>
    </w:p>
    <w:p w14:paraId="4F486C16" w14:textId="77777777" w:rsidR="00785611" w:rsidRDefault="00785611">
      <w:pPr>
        <w:jc w:val="both"/>
        <w:rPr>
          <w:rFonts w:ascii="NewsGotT" w:hAnsi="NewsGotT" w:cs="NewsGotT"/>
          <w:sz w:val="24"/>
        </w:rPr>
      </w:pPr>
      <w:r>
        <w:rPr>
          <w:rFonts w:ascii="NewsGotT" w:hAnsi="NewsGotT" w:cs="NewsGotT"/>
          <w:sz w:val="24"/>
        </w:rPr>
        <w:tab/>
      </w:r>
    </w:p>
    <w:p w14:paraId="286773F7" w14:textId="77777777" w:rsidR="00785611" w:rsidRDefault="00785611">
      <w:pPr>
        <w:ind w:firstLine="708"/>
        <w:jc w:val="both"/>
        <w:rPr>
          <w:rFonts w:ascii="NewsGotT" w:hAnsi="NewsGotT" w:cs="NewsGotT"/>
          <w:sz w:val="24"/>
        </w:rPr>
      </w:pPr>
      <w:r>
        <w:rPr>
          <w:rFonts w:ascii="NewsGotT" w:hAnsi="NewsGotT" w:cs="NewsGotT"/>
          <w:sz w:val="24"/>
        </w:rPr>
        <w:t>2. Anualmente la Junta Directiva confeccionará el Presupuesto y será aprobado en Asamblea General. Con la aprobación del Presupuesto quedarán aprobadas las cuotas ordinarias para el ejercicio correspondiente.</w:t>
      </w:r>
    </w:p>
    <w:p w14:paraId="23D89AC2" w14:textId="77777777" w:rsidR="00785611" w:rsidRDefault="00785611">
      <w:pPr>
        <w:jc w:val="both"/>
        <w:rPr>
          <w:rFonts w:ascii="NewsGotT" w:hAnsi="NewsGotT" w:cs="NewsGotT"/>
          <w:sz w:val="24"/>
        </w:rPr>
      </w:pPr>
      <w:r>
        <w:rPr>
          <w:rFonts w:ascii="NewsGotT" w:hAnsi="NewsGotT" w:cs="NewsGotT"/>
          <w:sz w:val="24"/>
        </w:rPr>
        <w:tab/>
        <w:t>Para la aprobación de cuotas extraordinarias, habrá de convocarse Asamblea General Extraordinaria, salvo que la Asociación careciere de liquidez y la disposición y gasto correspondiente fueren urgentes, en cuyo caso bastará la adopción del acuerdo por la Junta Directiva, previo informe de la Tesorería y ulterior ratificación en Asamblea General, que habrá de aprobarse en el plazo de treinta días siguientes a la adopción del acuerdo por la Junta Directiva.</w:t>
      </w:r>
    </w:p>
    <w:p w14:paraId="47B5B7A7" w14:textId="77777777" w:rsidR="00785611" w:rsidRDefault="00785611">
      <w:pPr>
        <w:jc w:val="both"/>
        <w:rPr>
          <w:rFonts w:ascii="NewsGotT" w:hAnsi="NewsGotT" w:cs="NewsGotT"/>
          <w:sz w:val="24"/>
        </w:rPr>
      </w:pPr>
    </w:p>
    <w:p w14:paraId="21535DD5" w14:textId="77777777" w:rsidR="00785611" w:rsidRDefault="00785611">
      <w:pPr>
        <w:pStyle w:val="Textoindependiente21"/>
        <w:rPr>
          <w:rFonts w:ascii="NewsGotT" w:hAnsi="NewsGotT" w:cs="NewsGotT"/>
        </w:rPr>
      </w:pPr>
      <w:r>
        <w:rPr>
          <w:rFonts w:ascii="NewsGotT" w:hAnsi="NewsGotT" w:cs="NewsGotT"/>
          <w:i w:val="0"/>
        </w:rPr>
        <w:tab/>
        <w:t>3. La Asamblea General aprobará anualmente las cuentas de la Asociación, una vez finalizado el ejercicio presupuestario al que correspondan.</w:t>
      </w:r>
    </w:p>
    <w:p w14:paraId="164377E4" w14:textId="77777777" w:rsidR="00785611" w:rsidRDefault="00785611">
      <w:pPr>
        <w:jc w:val="both"/>
        <w:rPr>
          <w:rFonts w:ascii="NewsGotT" w:hAnsi="NewsGotT" w:cs="NewsGotT"/>
          <w:sz w:val="24"/>
        </w:rPr>
      </w:pPr>
    </w:p>
    <w:p w14:paraId="355B328E" w14:textId="3378DE1B" w:rsidR="00785611" w:rsidRDefault="00785611">
      <w:pPr>
        <w:ind w:firstLine="708"/>
        <w:jc w:val="both"/>
        <w:rPr>
          <w:rFonts w:ascii="NewsGotT" w:hAnsi="NewsGotT" w:cs="NewsGotT"/>
          <w:sz w:val="24"/>
        </w:rPr>
      </w:pPr>
      <w:r>
        <w:rPr>
          <w:rFonts w:ascii="NewsGotT" w:hAnsi="NewsGotT" w:cs="NewsGotT"/>
        </w:rPr>
        <w:t>4</w:t>
      </w:r>
      <w:r>
        <w:rPr>
          <w:rFonts w:ascii="NewsGotT" w:hAnsi="NewsGotT" w:cs="NewsGotT"/>
          <w:sz w:val="24"/>
        </w:rPr>
        <w:t xml:space="preserve">. La Junta Directiva deberá </w:t>
      </w:r>
      <w:r>
        <w:rPr>
          <w:rStyle w:val="Textoennegrita"/>
          <w:rFonts w:ascii="NewsGotT" w:hAnsi="NewsGotT" w:cs="NewsGotT"/>
          <w:b w:val="0"/>
          <w:bCs w:val="0"/>
          <w:sz w:val="24"/>
        </w:rPr>
        <w:t>llevar una contabilidad</w:t>
      </w:r>
      <w:del w:id="189" w:author="carmenJara" w:date="2018-10-29T20:16:00Z">
        <w:r w:rsidR="007852A4">
          <w:rPr>
            <w:rStyle w:val="Caracteresdenotaalpie"/>
            <w:rFonts w:ascii="NewsGotT" w:hAnsi="NewsGotT" w:cs="NewsGotT"/>
            <w:sz w:val="24"/>
          </w:rPr>
          <w:footnoteReference w:id="16"/>
        </w:r>
      </w:del>
      <w:r>
        <w:rPr>
          <w:rFonts w:ascii="NewsGotT" w:hAnsi="NewsGotT" w:cs="NewsGotT"/>
          <w:sz w:val="24"/>
        </w:rPr>
        <w:t xml:space="preserve"> que permita obtener la imagen fiel del patrimonio, del resultado y de la situación financiera de la entidad. </w:t>
      </w:r>
    </w:p>
    <w:p w14:paraId="06AF4B6E" w14:textId="77777777" w:rsidR="00785611" w:rsidRDefault="00785611">
      <w:pPr>
        <w:jc w:val="both"/>
        <w:rPr>
          <w:rFonts w:ascii="NewsGotT" w:hAnsi="NewsGotT" w:cs="NewsGotT"/>
          <w:sz w:val="24"/>
        </w:rPr>
      </w:pPr>
    </w:p>
    <w:p w14:paraId="0DED6646" w14:textId="77777777" w:rsidR="00785611" w:rsidRDefault="00785611">
      <w:pPr>
        <w:ind w:left="2832"/>
        <w:jc w:val="both"/>
        <w:rPr>
          <w:rFonts w:ascii="NewsGotT" w:hAnsi="NewsGotT" w:cs="NewsGotT"/>
        </w:rPr>
      </w:pPr>
      <w:r>
        <w:rPr>
          <w:rFonts w:ascii="NewsGotT" w:hAnsi="NewsGotT" w:cs="NewsGotT"/>
          <w:b/>
          <w:sz w:val="24"/>
        </w:rPr>
        <w:t xml:space="preserve">   CAPITULO VIII</w:t>
      </w:r>
    </w:p>
    <w:p w14:paraId="67793E74" w14:textId="77777777" w:rsidR="00785611" w:rsidRDefault="00785611">
      <w:pPr>
        <w:pStyle w:val="Ttulo2"/>
        <w:jc w:val="both"/>
        <w:rPr>
          <w:rFonts w:ascii="NewsGotT" w:hAnsi="NewsGotT" w:cs="NewsGotT"/>
        </w:rPr>
      </w:pPr>
    </w:p>
    <w:p w14:paraId="315DDCBB" w14:textId="77777777" w:rsidR="00785611" w:rsidRDefault="00785611">
      <w:pPr>
        <w:pStyle w:val="Ttulo2"/>
        <w:jc w:val="both"/>
        <w:rPr>
          <w:rFonts w:ascii="NewsGotT" w:hAnsi="NewsGotT" w:cs="NewsGotT"/>
          <w:u w:val="single"/>
        </w:rPr>
      </w:pPr>
      <w:r>
        <w:rPr>
          <w:rFonts w:ascii="NewsGotT" w:hAnsi="NewsGotT" w:cs="NewsGotT"/>
        </w:rPr>
        <w:t xml:space="preserve">                      DISOLUCIÓN Y APLICACIÓN DEL CAPITAL SOCIAL</w:t>
      </w:r>
    </w:p>
    <w:p w14:paraId="78E9BDAF" w14:textId="77777777" w:rsidR="00785611" w:rsidRDefault="00785611">
      <w:pPr>
        <w:jc w:val="both"/>
        <w:rPr>
          <w:rFonts w:ascii="NewsGotT" w:hAnsi="NewsGotT" w:cs="NewsGotT"/>
          <w:sz w:val="24"/>
          <w:u w:val="single"/>
        </w:rPr>
      </w:pPr>
    </w:p>
    <w:p w14:paraId="3A1ED4EA" w14:textId="77777777" w:rsidR="00785611" w:rsidRDefault="00785611">
      <w:pPr>
        <w:pStyle w:val="Textoindependiente"/>
        <w:rPr>
          <w:rFonts w:ascii="NewsGotT" w:hAnsi="NewsGotT" w:cs="NewsGotT"/>
        </w:rPr>
      </w:pPr>
      <w:r>
        <w:rPr>
          <w:rFonts w:ascii="NewsGotT" w:hAnsi="NewsGotT" w:cs="NewsGotT"/>
        </w:rPr>
        <w:t>Artículo 40.  Disolución.</w:t>
      </w:r>
    </w:p>
    <w:p w14:paraId="4BDAF60A" w14:textId="77777777" w:rsidR="00785611" w:rsidRDefault="00785611">
      <w:pPr>
        <w:jc w:val="both"/>
        <w:rPr>
          <w:rFonts w:ascii="NewsGotT" w:hAnsi="NewsGotT" w:cs="NewsGotT"/>
          <w:sz w:val="24"/>
        </w:rPr>
      </w:pPr>
    </w:p>
    <w:p w14:paraId="2A1DC017" w14:textId="77777777" w:rsidR="00785611" w:rsidRDefault="00785611">
      <w:pPr>
        <w:jc w:val="both"/>
        <w:rPr>
          <w:rFonts w:ascii="NewsGotT" w:hAnsi="NewsGotT" w:cs="NewsGotT"/>
          <w:sz w:val="24"/>
        </w:rPr>
      </w:pPr>
      <w:r>
        <w:rPr>
          <w:rFonts w:ascii="NewsGotT" w:hAnsi="NewsGotT" w:cs="NewsGotT"/>
          <w:sz w:val="24"/>
        </w:rPr>
        <w:tab/>
        <w:t>La Asociación se disolverá por las  siguientes causas:</w:t>
      </w:r>
    </w:p>
    <w:p w14:paraId="525EFFC1" w14:textId="77777777" w:rsidR="00785611" w:rsidRDefault="00785611">
      <w:pPr>
        <w:ind w:firstLine="708"/>
        <w:jc w:val="both"/>
        <w:rPr>
          <w:rFonts w:ascii="NewsGotT" w:hAnsi="NewsGotT" w:cs="NewsGotT"/>
          <w:sz w:val="24"/>
        </w:rPr>
      </w:pPr>
      <w:r>
        <w:rPr>
          <w:rFonts w:ascii="NewsGotT" w:hAnsi="NewsGotT" w:cs="NewsGotT"/>
          <w:sz w:val="24"/>
        </w:rPr>
        <w:t>a) Por acuerdo adoptado por mayoría cualificada en Asamblea General Extraordinaria.</w:t>
      </w:r>
    </w:p>
    <w:p w14:paraId="2186814E" w14:textId="77777777" w:rsidR="00785611" w:rsidRDefault="00785611">
      <w:pPr>
        <w:ind w:firstLine="708"/>
        <w:jc w:val="both"/>
        <w:rPr>
          <w:rFonts w:ascii="NewsGotT" w:hAnsi="NewsGotT" w:cs="NewsGotT"/>
          <w:sz w:val="24"/>
        </w:rPr>
      </w:pPr>
      <w:r>
        <w:rPr>
          <w:rFonts w:ascii="NewsGotT" w:hAnsi="NewsGotT" w:cs="NewsGotT"/>
          <w:sz w:val="24"/>
        </w:rPr>
        <w:t>b) Por las causas que se determinan en el artículo 39 del Código Civil.</w:t>
      </w:r>
    </w:p>
    <w:p w14:paraId="401B6048" w14:textId="77777777" w:rsidR="00785611" w:rsidRDefault="00785611">
      <w:pPr>
        <w:ind w:firstLine="708"/>
        <w:jc w:val="both"/>
        <w:rPr>
          <w:rFonts w:ascii="NewsGotT" w:hAnsi="NewsGotT" w:cs="NewsGotT"/>
          <w:sz w:val="24"/>
        </w:rPr>
      </w:pPr>
      <w:r>
        <w:rPr>
          <w:rFonts w:ascii="NewsGotT" w:hAnsi="NewsGotT" w:cs="NewsGotT"/>
          <w:sz w:val="24"/>
        </w:rPr>
        <w:t>c) Por sentencia judicial firme.</w:t>
      </w:r>
    </w:p>
    <w:p w14:paraId="754986EA" w14:textId="77777777" w:rsidR="00785611" w:rsidRDefault="00785611">
      <w:pPr>
        <w:ind w:firstLine="708"/>
        <w:jc w:val="both"/>
        <w:rPr>
          <w:rFonts w:ascii="NewsGotT" w:hAnsi="NewsGotT" w:cs="NewsGotT"/>
          <w:b/>
          <w:sz w:val="24"/>
          <w:u w:val="single"/>
        </w:rPr>
      </w:pPr>
      <w:r>
        <w:rPr>
          <w:rFonts w:ascii="NewsGotT" w:hAnsi="NewsGotT" w:cs="NewsGotT"/>
          <w:sz w:val="24"/>
        </w:rPr>
        <w:t>d) Por las causas que se determinen en los presentes Estatutos.</w:t>
      </w:r>
    </w:p>
    <w:p w14:paraId="20C9BA44" w14:textId="77777777" w:rsidR="00785611" w:rsidRDefault="00785611">
      <w:pPr>
        <w:jc w:val="both"/>
        <w:rPr>
          <w:rFonts w:ascii="NewsGotT" w:hAnsi="NewsGotT" w:cs="NewsGotT"/>
          <w:b/>
          <w:sz w:val="24"/>
          <w:u w:val="single"/>
        </w:rPr>
      </w:pPr>
    </w:p>
    <w:p w14:paraId="75FB94E6" w14:textId="77777777" w:rsidR="00785611" w:rsidRDefault="00785611">
      <w:pPr>
        <w:jc w:val="both"/>
        <w:rPr>
          <w:rFonts w:ascii="NewsGotT" w:hAnsi="NewsGotT" w:cs="NewsGotT"/>
          <w:sz w:val="24"/>
        </w:rPr>
      </w:pPr>
      <w:r>
        <w:rPr>
          <w:rFonts w:ascii="NewsGotT" w:hAnsi="NewsGotT" w:cs="NewsGotT"/>
          <w:sz w:val="24"/>
        </w:rPr>
        <w:t>Artículo 41. Liquidación.</w:t>
      </w:r>
    </w:p>
    <w:p w14:paraId="4F8C1F5C" w14:textId="77777777" w:rsidR="00785611" w:rsidRDefault="00785611">
      <w:pPr>
        <w:jc w:val="both"/>
        <w:rPr>
          <w:rFonts w:ascii="NewsGotT" w:hAnsi="NewsGotT" w:cs="NewsGotT"/>
          <w:sz w:val="24"/>
        </w:rPr>
      </w:pPr>
    </w:p>
    <w:p w14:paraId="4D9BE42A" w14:textId="77777777" w:rsidR="00785611" w:rsidRDefault="00785611">
      <w:pPr>
        <w:jc w:val="both"/>
        <w:rPr>
          <w:rFonts w:ascii="NewsGotT" w:hAnsi="NewsGotT" w:cs="NewsGotT"/>
          <w:sz w:val="24"/>
        </w:rPr>
      </w:pPr>
      <w:r>
        <w:rPr>
          <w:rFonts w:ascii="NewsGotT" w:hAnsi="NewsGotT" w:cs="NewsGotT"/>
          <w:sz w:val="24"/>
        </w:rPr>
        <w:tab/>
        <w:t xml:space="preserve">1. Acordada la disolución de la Asociación, se abre el periodo de liquidación, hasta el fin del cual la entidad conservará su personalidad jurídica. </w:t>
      </w:r>
    </w:p>
    <w:p w14:paraId="708CEDA1" w14:textId="77777777" w:rsidR="00785611" w:rsidRDefault="00785611">
      <w:pPr>
        <w:ind w:firstLine="708"/>
        <w:jc w:val="both"/>
        <w:rPr>
          <w:rFonts w:ascii="NewsGotT" w:hAnsi="NewsGotT" w:cs="NewsGotT"/>
          <w:sz w:val="24"/>
        </w:rPr>
      </w:pPr>
      <w:r>
        <w:rPr>
          <w:rFonts w:ascii="NewsGotT" w:hAnsi="NewsGotT" w:cs="NewsGotT"/>
          <w:sz w:val="24"/>
        </w:rPr>
        <w:t>2. Los miembros de la Junta Directiva en el momento de la disolución se convierten en liquidadores, salvo que los designe expresamente la Asamblea General o la persona titular del Juzgado que, en su caso, acuerde la disolución.</w:t>
      </w:r>
    </w:p>
    <w:p w14:paraId="6985398A" w14:textId="77777777" w:rsidR="00785611" w:rsidRDefault="00785611">
      <w:pPr>
        <w:ind w:firstLine="708"/>
        <w:jc w:val="both"/>
        <w:rPr>
          <w:rFonts w:ascii="NewsGotT" w:hAnsi="NewsGotT" w:cs="NewsGotT"/>
          <w:sz w:val="24"/>
        </w:rPr>
      </w:pPr>
    </w:p>
    <w:p w14:paraId="36FD4D4F" w14:textId="77777777" w:rsidR="00785611" w:rsidRDefault="00785611">
      <w:pPr>
        <w:ind w:firstLine="708"/>
        <w:jc w:val="both"/>
        <w:rPr>
          <w:rFonts w:ascii="NewsGotT" w:hAnsi="NewsGotT" w:cs="NewsGotT"/>
          <w:sz w:val="24"/>
        </w:rPr>
      </w:pPr>
      <w:r>
        <w:rPr>
          <w:rFonts w:ascii="NewsGotT" w:hAnsi="NewsGotT" w:cs="NewsGotT"/>
          <w:sz w:val="24"/>
        </w:rPr>
        <w:t>Corresponde a los liquidadores:</w:t>
      </w:r>
    </w:p>
    <w:p w14:paraId="2E8B91F0" w14:textId="77777777" w:rsidR="00785611" w:rsidRDefault="00785611">
      <w:pPr>
        <w:numPr>
          <w:ilvl w:val="0"/>
          <w:numId w:val="3"/>
        </w:numPr>
        <w:jc w:val="both"/>
        <w:rPr>
          <w:rFonts w:ascii="NewsGotT" w:hAnsi="NewsGotT" w:cs="NewsGotT"/>
          <w:sz w:val="24"/>
        </w:rPr>
      </w:pPr>
      <w:r>
        <w:rPr>
          <w:rFonts w:ascii="NewsGotT" w:hAnsi="NewsGotT" w:cs="NewsGotT"/>
          <w:sz w:val="24"/>
        </w:rPr>
        <w:t>Velar por la integridad del patrimonio de la Asociación.</w:t>
      </w:r>
    </w:p>
    <w:p w14:paraId="3B6A6D8B" w14:textId="77777777" w:rsidR="00785611" w:rsidRDefault="00785611">
      <w:pPr>
        <w:numPr>
          <w:ilvl w:val="0"/>
          <w:numId w:val="3"/>
        </w:numPr>
        <w:jc w:val="both"/>
        <w:rPr>
          <w:rFonts w:ascii="NewsGotT" w:hAnsi="NewsGotT" w:cs="NewsGotT"/>
          <w:sz w:val="24"/>
        </w:rPr>
      </w:pPr>
      <w:r>
        <w:rPr>
          <w:rFonts w:ascii="NewsGotT" w:hAnsi="NewsGotT" w:cs="NewsGotT"/>
          <w:sz w:val="24"/>
        </w:rPr>
        <w:t>Concluir las operaciones pendientes y efectuar las nuevas que sean precisas para la liquidación.</w:t>
      </w:r>
    </w:p>
    <w:p w14:paraId="7CF940AA" w14:textId="77777777" w:rsidR="00785611" w:rsidRDefault="00785611">
      <w:pPr>
        <w:numPr>
          <w:ilvl w:val="0"/>
          <w:numId w:val="3"/>
        </w:numPr>
        <w:jc w:val="both"/>
        <w:rPr>
          <w:rFonts w:ascii="NewsGotT" w:hAnsi="NewsGotT" w:cs="NewsGotT"/>
          <w:sz w:val="24"/>
        </w:rPr>
      </w:pPr>
      <w:r>
        <w:rPr>
          <w:rFonts w:ascii="NewsGotT" w:hAnsi="NewsGotT" w:cs="NewsGotT"/>
          <w:sz w:val="24"/>
        </w:rPr>
        <w:t>Cobrar los créditos de la Asociación.</w:t>
      </w:r>
    </w:p>
    <w:p w14:paraId="0132AB6E" w14:textId="77777777" w:rsidR="00785611" w:rsidRDefault="00785611">
      <w:pPr>
        <w:numPr>
          <w:ilvl w:val="0"/>
          <w:numId w:val="3"/>
        </w:numPr>
        <w:jc w:val="both"/>
        <w:rPr>
          <w:rFonts w:ascii="NewsGotT" w:hAnsi="NewsGotT" w:cs="NewsGotT"/>
          <w:sz w:val="24"/>
        </w:rPr>
      </w:pPr>
      <w:r>
        <w:rPr>
          <w:rFonts w:ascii="NewsGotT" w:hAnsi="NewsGotT" w:cs="NewsGotT"/>
          <w:sz w:val="24"/>
        </w:rPr>
        <w:t>Liquidar el patrimonio y pagar a los acreedores.</w:t>
      </w:r>
    </w:p>
    <w:p w14:paraId="0FE73D35" w14:textId="77777777" w:rsidR="00785611" w:rsidRDefault="00785611">
      <w:pPr>
        <w:numPr>
          <w:ilvl w:val="0"/>
          <w:numId w:val="3"/>
        </w:numPr>
        <w:jc w:val="both"/>
        <w:rPr>
          <w:rFonts w:ascii="NewsGotT" w:hAnsi="NewsGotT" w:cs="NewsGotT"/>
          <w:sz w:val="24"/>
        </w:rPr>
      </w:pPr>
      <w:r>
        <w:rPr>
          <w:rFonts w:ascii="NewsGotT" w:hAnsi="NewsGotT" w:cs="NewsGotT"/>
          <w:sz w:val="24"/>
        </w:rPr>
        <w:t>Aplicar los bienes sobrantes a los fines previstos por los Estatutos.</w:t>
      </w:r>
    </w:p>
    <w:p w14:paraId="3523CE1B" w14:textId="77777777" w:rsidR="00785611" w:rsidRDefault="00785611">
      <w:pPr>
        <w:numPr>
          <w:ilvl w:val="0"/>
          <w:numId w:val="3"/>
        </w:numPr>
        <w:jc w:val="both"/>
        <w:rPr>
          <w:rFonts w:ascii="NewsGotT" w:hAnsi="NewsGotT" w:cs="NewsGotT"/>
          <w:b/>
          <w:sz w:val="24"/>
        </w:rPr>
      </w:pPr>
      <w:r>
        <w:rPr>
          <w:rFonts w:ascii="NewsGotT" w:hAnsi="NewsGotT" w:cs="NewsGotT"/>
          <w:sz w:val="24"/>
        </w:rPr>
        <w:t>Solicitar la cancelación de los asientos en el Registro.</w:t>
      </w:r>
    </w:p>
    <w:p w14:paraId="39A6BB76" w14:textId="77777777" w:rsidR="00785611" w:rsidRDefault="00785611">
      <w:pPr>
        <w:ind w:firstLine="708"/>
        <w:jc w:val="both"/>
        <w:rPr>
          <w:rFonts w:ascii="NewsGotT" w:hAnsi="NewsGotT" w:cs="NewsGotT"/>
          <w:b/>
          <w:sz w:val="24"/>
        </w:rPr>
      </w:pPr>
    </w:p>
    <w:p w14:paraId="4C72714D" w14:textId="77777777" w:rsidR="00785611" w:rsidRDefault="00785611">
      <w:pPr>
        <w:ind w:firstLine="708"/>
        <w:jc w:val="both"/>
        <w:rPr>
          <w:rFonts w:ascii="NewsGotT" w:hAnsi="NewsGotT" w:cs="NewsGotT"/>
          <w:sz w:val="24"/>
        </w:rPr>
      </w:pPr>
      <w:r>
        <w:rPr>
          <w:rFonts w:ascii="NewsGotT" w:hAnsi="NewsGotT" w:cs="NewsGotT"/>
          <w:sz w:val="24"/>
        </w:rPr>
        <w:t xml:space="preserve">3. El remanente neto </w:t>
      </w:r>
      <w:r>
        <w:rPr>
          <w:rFonts w:ascii="NewsGotT" w:hAnsi="NewsGotT" w:cs="NewsGotT"/>
          <w:color w:val="000000"/>
          <w:sz w:val="24"/>
        </w:rPr>
        <w:t xml:space="preserve">que resulte de la liquidación se entregará directamente a una entidad pública o privada sin ánimo de lucro </w:t>
      </w:r>
      <w:r>
        <w:rPr>
          <w:rFonts w:ascii="NewsGotT" w:hAnsi="NewsGotT" w:cs="NewsGotT"/>
          <w:sz w:val="24"/>
        </w:rPr>
        <w:t xml:space="preserve">con fines similares a los de la Asociación, </w:t>
      </w:r>
      <w:r>
        <w:rPr>
          <w:rFonts w:ascii="NewsGotT" w:hAnsi="NewsGotT" w:cs="NewsGotT"/>
          <w:color w:val="000000"/>
          <w:sz w:val="24"/>
        </w:rPr>
        <w:t>que haya destacado en el ejercicio de sus actividades.</w:t>
      </w:r>
    </w:p>
    <w:p w14:paraId="5D716772" w14:textId="77777777" w:rsidR="00785611" w:rsidRDefault="00785611">
      <w:pPr>
        <w:jc w:val="both"/>
        <w:rPr>
          <w:rFonts w:ascii="NewsGotT" w:hAnsi="NewsGotT" w:cs="NewsGotT"/>
          <w:sz w:val="24"/>
        </w:rPr>
      </w:pPr>
    </w:p>
    <w:p w14:paraId="629A5D66" w14:textId="77777777" w:rsidR="00785611" w:rsidRDefault="00785611">
      <w:pPr>
        <w:jc w:val="both"/>
        <w:rPr>
          <w:rFonts w:ascii="NewsGotT" w:hAnsi="NewsGotT" w:cs="NewsGotT"/>
        </w:rPr>
      </w:pPr>
      <w:r>
        <w:rPr>
          <w:sz w:val="24"/>
        </w:rPr>
        <w:tab/>
        <w:t xml:space="preserve">4. </w:t>
      </w:r>
      <w:r>
        <w:rPr>
          <w:rFonts w:ascii="NewsGotT" w:hAnsi="NewsGotT" w:cs="NewsGotT"/>
          <w:sz w:val="24"/>
        </w:rPr>
        <w:t>En caso de insolvencia de la Asociación, la Junta Directiva o, en su caso, los liquidadores, han de promover inmediatamente el oportuno procedimiento concursal ante el Juzgado competente.</w:t>
      </w:r>
    </w:p>
    <w:p w14:paraId="56FDFBDA" w14:textId="77777777" w:rsidR="00785611" w:rsidRDefault="00785611">
      <w:pPr>
        <w:pStyle w:val="Textoindependiente21"/>
        <w:rPr>
          <w:rFonts w:ascii="NewsGotT" w:hAnsi="NewsGotT" w:cs="NewsGotT"/>
          <w:i w:val="0"/>
        </w:rPr>
      </w:pPr>
    </w:p>
    <w:p w14:paraId="68B3C651" w14:textId="77777777" w:rsidR="00785611" w:rsidRDefault="00785611">
      <w:pPr>
        <w:spacing w:before="240"/>
        <w:jc w:val="both"/>
        <w:rPr>
          <w:rFonts w:ascii="NewsGotT" w:hAnsi="NewsGotT" w:cs="NewsGotT"/>
          <w:b/>
          <w:sz w:val="24"/>
        </w:rPr>
      </w:pPr>
      <w:r>
        <w:rPr>
          <w:sz w:val="24"/>
        </w:rPr>
        <w:tab/>
      </w:r>
      <w:r>
        <w:rPr>
          <w:sz w:val="24"/>
        </w:rPr>
        <w:tab/>
        <w:t xml:space="preserve">                      </w:t>
      </w:r>
      <w:r>
        <w:rPr>
          <w:rFonts w:ascii="NewsGotT" w:hAnsi="NewsGotT" w:cs="NewsGotT"/>
          <w:b/>
          <w:sz w:val="24"/>
        </w:rPr>
        <w:t>DISPOSICIÓN ADICIONAL</w:t>
      </w:r>
    </w:p>
    <w:p w14:paraId="53CBEF63" w14:textId="77777777" w:rsidR="00785611" w:rsidRDefault="00785611">
      <w:pPr>
        <w:spacing w:before="240"/>
        <w:jc w:val="both"/>
      </w:pPr>
      <w:r>
        <w:rPr>
          <w:rFonts w:ascii="NewsGotT" w:hAnsi="NewsGotT" w:cs="NewsGotT"/>
          <w:b/>
          <w:sz w:val="24"/>
        </w:rPr>
        <w:tab/>
      </w:r>
      <w:r>
        <w:rPr>
          <w:rFonts w:ascii="NewsGotT" w:hAnsi="NewsGotT" w:cs="NewsGotT"/>
          <w:sz w:val="24"/>
        </w:rPr>
        <w:t>En todo cuanto no esté previsto en los presentes Estatutos se aplicará la Ley Orgánica 1/2002, de 22 de marzo, reguladora del Derecho de Asociación, la Ley 4/2006, de 23 de junio, de Asociaciones de Andalucía, y demás disposiciones complementarias</w:t>
      </w:r>
    </w:p>
    <w:p w14:paraId="51AB7A43" w14:textId="713F322B" w:rsidR="00785611" w:rsidRDefault="00785611">
      <w:pPr>
        <w:pStyle w:val="Ttulo5"/>
        <w:spacing w:before="240"/>
      </w:pPr>
      <w:r>
        <w:tab/>
        <w:t xml:space="preserve">En </w:t>
      </w:r>
      <w:del w:id="192" w:author="carmenJara" w:date="2018-10-29T20:16:00Z">
        <w:r w:rsidR="007852A4">
          <w:delText>____________________,</w:delText>
        </w:r>
      </w:del>
      <w:ins w:id="193" w:author="carmenJara" w:date="2018-10-29T20:16:00Z">
        <w:r w:rsidR="001808A1">
          <w:t>Sevilla,</w:t>
        </w:r>
      </w:ins>
      <w:r w:rsidR="001808A1">
        <w:t xml:space="preserve"> a </w:t>
      </w:r>
      <w:del w:id="194" w:author="carmenJara" w:date="2018-10-29T20:16:00Z">
        <w:r w:rsidR="007852A4">
          <w:delText>____</w:delText>
        </w:r>
      </w:del>
      <w:ins w:id="195" w:author="carmenJara" w:date="2018-10-29T20:16:00Z">
        <w:r w:rsidR="001808A1">
          <w:t>29</w:t>
        </w:r>
      </w:ins>
      <w:r>
        <w:t xml:space="preserve"> de </w:t>
      </w:r>
      <w:del w:id="196" w:author="carmenJara" w:date="2018-10-29T20:16:00Z">
        <w:r w:rsidR="007852A4">
          <w:delText>_______________</w:delText>
        </w:r>
      </w:del>
      <w:ins w:id="197" w:author="carmenJara" w:date="2018-10-29T20:16:00Z">
        <w:r w:rsidR="001808A1">
          <w:t>octubre</w:t>
        </w:r>
      </w:ins>
      <w:r w:rsidR="001808A1">
        <w:t xml:space="preserve"> </w:t>
      </w:r>
      <w:r>
        <w:t xml:space="preserve">de </w:t>
      </w:r>
      <w:del w:id="198" w:author="carmenJara" w:date="2018-10-29T20:16:00Z">
        <w:r w:rsidR="007852A4">
          <w:delText>________</w:delText>
        </w:r>
      </w:del>
      <w:ins w:id="199" w:author="carmenJara" w:date="2018-10-29T20:16:00Z">
        <w:r w:rsidR="001808A1">
          <w:t>2018</w:t>
        </w:r>
      </w:ins>
    </w:p>
    <w:p w14:paraId="3A7E3940" w14:textId="77777777" w:rsidR="00785611" w:rsidRDefault="00785611">
      <w:pPr>
        <w:jc w:val="both"/>
        <w:rPr>
          <w:rFonts w:ascii="NewsGotT" w:hAnsi="NewsGotT" w:cs="NewsGotT"/>
        </w:rPr>
      </w:pPr>
    </w:p>
    <w:p w14:paraId="17672F15" w14:textId="77777777" w:rsidR="00785611" w:rsidRDefault="00785611">
      <w:pPr>
        <w:jc w:val="both"/>
        <w:rPr>
          <w:rFonts w:ascii="NewsGotT" w:hAnsi="NewsGotT" w:cs="NewsGotT"/>
        </w:rPr>
      </w:pPr>
      <w:r>
        <w:rPr>
          <w:rFonts w:ascii="NewsGotT" w:hAnsi="NewsGotT" w:cs="NewsGotT"/>
        </w:rPr>
        <w:t>(FIRMAS de los otorgantes del Acta Fundacional. Deberán firmar también en el margen de cada una de las hojas de los Estatutos.</w:t>
      </w:r>
    </w:p>
    <w:p w14:paraId="6C860281" w14:textId="77777777" w:rsidR="00785611" w:rsidRDefault="00785611">
      <w:pPr>
        <w:jc w:val="both"/>
        <w:rPr>
          <w:rFonts w:ascii="NewsGotT" w:hAnsi="NewsGotT" w:cs="NewsGotT"/>
        </w:rPr>
      </w:pPr>
      <w:r>
        <w:rPr>
          <w:rFonts w:ascii="NewsGotT" w:hAnsi="NewsGotT" w:cs="NewsGotT"/>
        </w:rPr>
        <w:t>En el supuesto de ser una modificación de los Estatutos inscritos en el Registro de Asociaciones, firmarán las personas titulares de la Presidencia y de la Secretaría de la entidad. Deberán firmar también en el margen de cada una de las hojas de los Estatutos.)</w:t>
      </w:r>
    </w:p>
    <w:p w14:paraId="6C1B12CF" w14:textId="300FD2ED" w:rsidR="001808A1" w:rsidRDefault="007852A4">
      <w:pPr>
        <w:spacing w:before="240"/>
        <w:jc w:val="both"/>
        <w:rPr>
          <w:ins w:id="200" w:author="carmenJara" w:date="2018-10-29T20:16:00Z"/>
          <w:rFonts w:ascii="NewsGotT" w:hAnsi="NewsGotT" w:cs="NewsGotT"/>
        </w:rPr>
      </w:pPr>
      <w:del w:id="201" w:author="carmenJara" w:date="2018-10-29T20:16:00Z">
        <w:r>
          <w:rPr>
            <w:rFonts w:ascii="NewsGotT" w:hAnsi="NewsGotT" w:cs="NewsGotT"/>
          </w:rPr>
          <w:delText>D/</w:delText>
        </w:r>
      </w:del>
      <w:r w:rsidR="00785611">
        <w:rPr>
          <w:rFonts w:ascii="NewsGotT" w:hAnsi="NewsGotT" w:cs="NewsGotT"/>
        </w:rPr>
        <w:t>Dª</w:t>
      </w:r>
      <w:del w:id="202" w:author="carmenJara" w:date="2018-10-29T20:16:00Z">
        <w:r>
          <w:rPr>
            <w:rFonts w:ascii="NewsGotT" w:hAnsi="NewsGotT" w:cs="NewsGotT"/>
          </w:rPr>
          <w:delText>__________________________________ D/</w:delText>
        </w:r>
      </w:del>
      <w:ins w:id="203" w:author="carmenJara" w:date="2018-10-29T20:16:00Z">
        <w:r w:rsidR="001808A1">
          <w:rPr>
            <w:rFonts w:ascii="NewsGotT" w:hAnsi="NewsGotT" w:cs="NewsGotT"/>
          </w:rPr>
          <w:t xml:space="preserve"> Mª </w:t>
        </w:r>
        <w:r w:rsidR="00785611">
          <w:rPr>
            <w:rFonts w:ascii="NewsGotT" w:hAnsi="NewsGotT" w:cs="NewsGotT"/>
          </w:rPr>
          <w:t xml:space="preserve"> </w:t>
        </w:r>
        <w:r w:rsidR="001808A1">
          <w:rPr>
            <w:rFonts w:ascii="NewsGotT" w:hAnsi="NewsGotT" w:cs="NewsGotT"/>
          </w:rPr>
          <w:t>Carmen Jara Álvarez</w:t>
        </w:r>
      </w:ins>
    </w:p>
    <w:p w14:paraId="65AD8A74" w14:textId="77777777" w:rsidR="001808A1" w:rsidRDefault="001808A1">
      <w:pPr>
        <w:spacing w:before="240"/>
        <w:jc w:val="both"/>
        <w:rPr>
          <w:ins w:id="204" w:author="carmenJara" w:date="2018-10-29T20:16:00Z"/>
          <w:rFonts w:ascii="NewsGotT" w:hAnsi="NewsGotT" w:cs="NewsGotT"/>
        </w:rPr>
      </w:pPr>
    </w:p>
    <w:p w14:paraId="4DA57CB3" w14:textId="77777777" w:rsidR="00785611" w:rsidRDefault="00785611">
      <w:pPr>
        <w:spacing w:before="240"/>
        <w:jc w:val="both"/>
        <w:rPr>
          <w:rFonts w:ascii="NewsGotT" w:hAnsi="NewsGotT" w:cs="NewsGotT"/>
        </w:rPr>
      </w:pPr>
      <w:r>
        <w:rPr>
          <w:rFonts w:ascii="NewsGotT" w:hAnsi="NewsGotT" w:cs="NewsGotT"/>
        </w:rPr>
        <w:t>Dª__________________________________</w:t>
      </w:r>
    </w:p>
    <w:p w14:paraId="60ADC2D5" w14:textId="77777777" w:rsidR="00785611" w:rsidRDefault="00785611">
      <w:pPr>
        <w:spacing w:before="240"/>
        <w:jc w:val="both"/>
        <w:rPr>
          <w:rFonts w:ascii="NewsGotT" w:hAnsi="NewsGotT" w:cs="NewsGotT"/>
        </w:rPr>
      </w:pPr>
    </w:p>
    <w:p w14:paraId="05183D20" w14:textId="41291DD1" w:rsidR="001808A1" w:rsidRDefault="007852A4">
      <w:pPr>
        <w:spacing w:before="240"/>
        <w:jc w:val="both"/>
        <w:rPr>
          <w:ins w:id="205" w:author="carmenJara" w:date="2018-10-29T20:16:00Z"/>
          <w:rFonts w:ascii="NewsGotT" w:hAnsi="NewsGotT" w:cs="NewsGotT"/>
        </w:rPr>
      </w:pPr>
      <w:del w:id="206" w:author="carmenJara" w:date="2018-10-29T20:16:00Z">
        <w:r>
          <w:rPr>
            <w:rFonts w:ascii="NewsGotT" w:hAnsi="NewsGotT" w:cs="NewsGotT"/>
          </w:rPr>
          <w:delText>D/</w:delText>
        </w:r>
      </w:del>
      <w:r w:rsidR="00785611">
        <w:rPr>
          <w:rFonts w:ascii="NewsGotT" w:hAnsi="NewsGotT" w:cs="NewsGotT"/>
        </w:rPr>
        <w:t xml:space="preserve">Dª__________________________________ </w:t>
      </w:r>
      <w:del w:id="207" w:author="carmenJara" w:date="2018-10-29T20:16:00Z">
        <w:r>
          <w:rPr>
            <w:rFonts w:ascii="NewsGotT" w:hAnsi="NewsGotT" w:cs="NewsGotT"/>
          </w:rPr>
          <w:delText>D/</w:delText>
        </w:r>
      </w:del>
    </w:p>
    <w:p w14:paraId="0DED9CA4" w14:textId="77777777" w:rsidR="001808A1" w:rsidRDefault="001808A1">
      <w:pPr>
        <w:spacing w:before="240"/>
        <w:jc w:val="both"/>
        <w:rPr>
          <w:ins w:id="208" w:author="carmenJara" w:date="2018-10-29T20:16:00Z"/>
          <w:rFonts w:ascii="NewsGotT" w:hAnsi="NewsGotT" w:cs="NewsGotT"/>
        </w:rPr>
      </w:pPr>
    </w:p>
    <w:p w14:paraId="6F9EF2E7" w14:textId="77777777" w:rsidR="00785611" w:rsidRDefault="00785611">
      <w:pPr>
        <w:spacing w:before="240"/>
        <w:jc w:val="both"/>
        <w:rPr>
          <w:rFonts w:ascii="NewsGotT" w:hAnsi="NewsGotT" w:cs="NewsGotT"/>
        </w:rPr>
      </w:pPr>
      <w:r>
        <w:rPr>
          <w:rFonts w:ascii="NewsGotT" w:hAnsi="NewsGotT" w:cs="NewsGotT"/>
        </w:rPr>
        <w:t>Dª__________________________________</w:t>
      </w:r>
    </w:p>
    <w:p w14:paraId="3FD97204" w14:textId="77777777" w:rsidR="00785611" w:rsidRDefault="00785611">
      <w:pPr>
        <w:spacing w:before="240"/>
        <w:jc w:val="both"/>
        <w:rPr>
          <w:rFonts w:ascii="NewsGotT" w:hAnsi="NewsGotT" w:cs="NewsGotT"/>
        </w:rPr>
      </w:pPr>
    </w:p>
    <w:p w14:paraId="13F7E516" w14:textId="30C6E3AD" w:rsidR="001808A1" w:rsidRDefault="007852A4">
      <w:pPr>
        <w:spacing w:before="240"/>
        <w:jc w:val="both"/>
        <w:rPr>
          <w:ins w:id="209" w:author="carmenJara" w:date="2018-10-29T20:16:00Z"/>
          <w:rFonts w:ascii="NewsGotT" w:hAnsi="NewsGotT" w:cs="NewsGotT"/>
        </w:rPr>
      </w:pPr>
      <w:del w:id="210" w:author="carmenJara" w:date="2018-10-29T20:16:00Z">
        <w:r>
          <w:rPr>
            <w:rFonts w:ascii="NewsGotT" w:hAnsi="NewsGotT" w:cs="NewsGotT"/>
          </w:rPr>
          <w:delText>D/</w:delText>
        </w:r>
      </w:del>
      <w:r w:rsidR="00785611">
        <w:rPr>
          <w:rFonts w:ascii="NewsGotT" w:hAnsi="NewsGotT" w:cs="NewsGotT"/>
        </w:rPr>
        <w:t xml:space="preserve">Dª__________________________________ </w:t>
      </w:r>
      <w:del w:id="211" w:author="carmenJara" w:date="2018-10-29T20:16:00Z">
        <w:r>
          <w:rPr>
            <w:rFonts w:ascii="NewsGotT" w:hAnsi="NewsGotT" w:cs="NewsGotT"/>
          </w:rPr>
          <w:delText>D</w:delText>
        </w:r>
        <w:r>
          <w:rPr>
            <w:rFonts w:ascii="NewsGotT" w:hAnsi="NewsGotT" w:cs="NewsGotT"/>
          </w:rPr>
          <w:delText>/</w:delText>
        </w:r>
      </w:del>
    </w:p>
    <w:p w14:paraId="281C4A78" w14:textId="77777777" w:rsidR="00785611" w:rsidRDefault="00785611">
      <w:pPr>
        <w:spacing w:before="240"/>
        <w:jc w:val="both"/>
        <w:rPr>
          <w:rFonts w:ascii="NewsGotT" w:hAnsi="NewsGotT" w:cs="NewsGotT"/>
        </w:rPr>
      </w:pPr>
      <w:r>
        <w:rPr>
          <w:rFonts w:ascii="NewsGotT" w:hAnsi="NewsGotT" w:cs="NewsGotT"/>
        </w:rPr>
        <w:t>Dª__________________________________</w:t>
      </w:r>
    </w:p>
    <w:p w14:paraId="6061B063" w14:textId="77777777" w:rsidR="00785611" w:rsidRDefault="00785611">
      <w:pPr>
        <w:spacing w:before="240"/>
        <w:jc w:val="both"/>
      </w:pPr>
    </w:p>
    <w:sectPr w:rsidR="00785611">
      <w:headerReference w:type="default" r:id="rId9"/>
      <w:footerReference w:type="default" r:id="rId10"/>
      <w:pgSz w:w="11906" w:h="16838"/>
      <w:pgMar w:top="1418" w:right="1418" w:bottom="1418" w:left="2268" w:header="720" w:footer="720" w:gutter="0"/>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06445" w14:textId="77777777" w:rsidR="007852A4" w:rsidRDefault="007852A4">
      <w:r>
        <w:separator/>
      </w:r>
    </w:p>
  </w:endnote>
  <w:endnote w:type="continuationSeparator" w:id="0">
    <w:p w14:paraId="14A4F7BD" w14:textId="77777777" w:rsidR="007852A4" w:rsidRDefault="007852A4">
      <w:r>
        <w:continuationSeparator/>
      </w:r>
    </w:p>
  </w:endnote>
  <w:endnote w:type="continuationNotice" w:id="1">
    <w:p w14:paraId="58D52C5A" w14:textId="77777777" w:rsidR="007852A4" w:rsidRDefault="00785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C15B5" w14:textId="77777777" w:rsidR="00785611" w:rsidRDefault="00785611">
    <w:pPr>
      <w:pStyle w:val="Piedepgina"/>
      <w:ind w:right="360"/>
    </w:pPr>
    <w:r>
      <w:pict>
        <v:shapetype id="_x0000_t202" coordsize="21600,21600" o:spt="202" path="m,l,21600r21600,l21600,xe">
          <v:stroke joinstyle="miter"/>
          <v:path gradientshapeok="t" o:connecttype="rect"/>
        </v:shapetype>
        <v:shape id="_x0000_s2049" type="#_x0000_t202" style="position:absolute;margin-left:514.25pt;margin-top:.05pt;width:10.1pt;height:11.65pt;z-index:251657728;mso-wrap-distance-left:0;mso-wrap-distance-right:0;mso-position-horizontal-relative:page" stroked="f">
          <v:fill opacity="0" color2="black"/>
          <v:textbox inset="0,0,0,0">
            <w:txbxContent>
              <w:p w14:paraId="1EB8BB28" w14:textId="77777777" w:rsidR="00785611" w:rsidRDefault="00785611">
                <w:pPr>
                  <w:pStyle w:val="Piedepgina"/>
                </w:pPr>
                <w:r>
                  <w:rPr>
                    <w:rStyle w:val="Nmerodepgina"/>
                  </w:rPr>
                  <w:fldChar w:fldCharType="begin"/>
                </w:r>
                <w:r>
                  <w:rPr>
                    <w:rStyle w:val="Nmerodepgina"/>
                  </w:rPr>
                  <w:instrText xml:space="preserve"> PAGE </w:instrText>
                </w:r>
                <w:r>
                  <w:rPr>
                    <w:rStyle w:val="Nmerodepgina"/>
                  </w:rPr>
                  <w:fldChar w:fldCharType="separate"/>
                </w:r>
                <w:r w:rsidR="00365C1E">
                  <w:rPr>
                    <w:rStyle w:val="Nmerodepgina"/>
                    <w:noProof/>
                  </w:rPr>
                  <w:t>1</w:t>
                </w:r>
                <w:r>
                  <w:rPr>
                    <w:rStyle w:val="Nmerodepgina"/>
                  </w:rPr>
                  <w:fldChar w:fldCharType="end"/>
                </w:r>
              </w:p>
            </w:txbxContent>
          </v:textbox>
          <w10:wrap type="square" side="larges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246DD" w14:textId="77777777" w:rsidR="007852A4" w:rsidRDefault="007852A4">
      <w:r>
        <w:separator/>
      </w:r>
    </w:p>
  </w:footnote>
  <w:footnote w:type="continuationSeparator" w:id="0">
    <w:p w14:paraId="5C8BA0E5" w14:textId="77777777" w:rsidR="007852A4" w:rsidRDefault="007852A4">
      <w:r>
        <w:continuationSeparator/>
      </w:r>
    </w:p>
  </w:footnote>
  <w:footnote w:type="continuationNotice" w:id="1">
    <w:p w14:paraId="19E8F3D4" w14:textId="77777777" w:rsidR="007852A4" w:rsidRDefault="007852A4"/>
  </w:footnote>
  <w:footnote w:id="2">
    <w:p w14:paraId="7BF495D3" w14:textId="77777777" w:rsidR="00000000" w:rsidRDefault="007852A4">
      <w:pPr>
        <w:pStyle w:val="Textonotapie"/>
        <w:jc w:val="both"/>
        <w:rPr>
          <w:del w:id="1" w:author="carmenJara" w:date="2018-10-29T20:16:00Z"/>
        </w:rPr>
      </w:pPr>
      <w:del w:id="2" w:author="carmenJara" w:date="2018-10-29T20:16:00Z">
        <w:r>
          <w:rPr>
            <w:rStyle w:val="Caracteresdenotaalpie"/>
            <w:rFonts w:ascii="NewsGotT" w:hAnsi="NewsGotT"/>
          </w:rPr>
          <w:footnoteRef/>
        </w:r>
        <w:r>
          <w:tab/>
          <w:delText xml:space="preserve"> </w:delText>
        </w:r>
        <w:r>
          <w:rPr>
            <w:rFonts w:ascii="NewsGotT" w:hAnsi="NewsGotT" w:cs="NewsGotT"/>
          </w:rPr>
          <w:delText>El presente modelo de Estatutos tiene carácter orientativo, pudiendo ser adaptado a las necesidades de la Asociación, siempre que tales modificaciones no se opongan a lo dispuesto en la Ley.</w:delText>
        </w:r>
      </w:del>
    </w:p>
  </w:footnote>
  <w:footnote w:id="3">
    <w:p w14:paraId="6E0304EC" w14:textId="77777777" w:rsidR="00000000" w:rsidRDefault="007852A4">
      <w:pPr>
        <w:pStyle w:val="Textonotapie"/>
        <w:jc w:val="both"/>
        <w:rPr>
          <w:del w:id="12" w:author="carmenJara" w:date="2018-10-29T20:16:00Z"/>
          <w:rFonts w:ascii="NewsGotT" w:hAnsi="NewsGotT" w:cs="NewsGotT"/>
        </w:rPr>
      </w:pPr>
      <w:del w:id="13" w:author="carmenJara" w:date="2018-10-29T20:16:00Z">
        <w:r>
          <w:rPr>
            <w:rStyle w:val="Caracteresdenotaalpie"/>
            <w:rFonts w:ascii="NewsGotT" w:hAnsi="NewsGotT"/>
          </w:rPr>
          <w:footnoteRef/>
        </w:r>
        <w:r>
          <w:rPr>
            <w:rFonts w:ascii="NewsGotT" w:hAnsi="NewsGotT" w:cs="NewsGotT"/>
            <w:sz w:val="16"/>
          </w:rPr>
          <w:tab/>
          <w:delText xml:space="preserve"> </w:delText>
        </w:r>
        <w:r>
          <w:rPr>
            <w:rFonts w:ascii="NewsGotT" w:hAnsi="NewsGotT" w:cs="NewsGotT"/>
          </w:rPr>
          <w:delText>La denominación de l</w:delText>
        </w:r>
        <w:r>
          <w:rPr>
            <w:rFonts w:ascii="NewsGotT" w:hAnsi="NewsGotT" w:cs="NewsGotT"/>
          </w:rPr>
          <w:delText>as asociaciones deberá respetar lo dispuesto en el artículo 8 de la Ley Orgánica 1/2002, de 22 de marzo, reguladora del Derecho de Asociación.</w:delText>
        </w:r>
      </w:del>
    </w:p>
    <w:p w14:paraId="04E0D2FD" w14:textId="77777777" w:rsidR="00000000" w:rsidRDefault="007852A4">
      <w:pPr>
        <w:pStyle w:val="Textonotapie"/>
        <w:jc w:val="both"/>
        <w:rPr>
          <w:del w:id="14" w:author="carmenJara" w:date="2018-10-29T20:16:00Z"/>
          <w:rFonts w:ascii="NewsGotT" w:hAnsi="NewsGotT" w:cs="NewsGotT"/>
        </w:rPr>
      </w:pPr>
      <w:del w:id="15" w:author="carmenJara" w:date="2018-10-29T20:16:00Z">
        <w:r>
          <w:rPr>
            <w:rFonts w:ascii="NewsGotT" w:hAnsi="NewsGotT" w:cs="NewsGotT"/>
          </w:rPr>
          <w:tab/>
          <w:delText xml:space="preserve">Si en la denominación figurara el nombre de cualquier persona física deberá aportarse el consentimiento expreso </w:delText>
        </w:r>
        <w:r>
          <w:rPr>
            <w:rFonts w:ascii="NewsGotT" w:hAnsi="NewsGotT" w:cs="NewsGotT"/>
          </w:rPr>
          <w:delText>la persona interesada</w:delText>
        </w:r>
        <w:r>
          <w:rPr>
            <w:rFonts w:ascii="NewsGotT" w:hAnsi="NewsGotT" w:cs="NewsGotT"/>
            <w:b/>
          </w:rPr>
          <w:delText xml:space="preserve"> </w:delText>
        </w:r>
        <w:r>
          <w:rPr>
            <w:rFonts w:ascii="NewsGotT" w:hAnsi="NewsGotT" w:cs="NewsGotT"/>
          </w:rPr>
          <w:delText>o de sus sucesores. Si la denominación coincidiera con una marca registrada notoria, deberá aportarse su consentimiento, salvo que se solicite por su titular.</w:delText>
        </w:r>
      </w:del>
    </w:p>
    <w:p w14:paraId="400AF420" w14:textId="77777777" w:rsidR="00000000" w:rsidRDefault="007852A4">
      <w:pPr>
        <w:pStyle w:val="Textonotapie"/>
        <w:jc w:val="both"/>
        <w:rPr>
          <w:del w:id="16" w:author="carmenJara" w:date="2018-10-29T20:16:00Z"/>
          <w:rFonts w:ascii="NewsGotT" w:hAnsi="NewsGotT" w:cs="NewsGotT"/>
          <w:color w:val="FF0000"/>
        </w:rPr>
      </w:pPr>
      <w:del w:id="17" w:author="carmenJara" w:date="2018-10-29T20:16:00Z">
        <w:r>
          <w:rPr>
            <w:rFonts w:ascii="NewsGotT" w:hAnsi="NewsGotT" w:cs="NewsGotT"/>
          </w:rPr>
          <w:tab/>
          <w:delText>Además, en el supuesto</w:delText>
        </w:r>
        <w:r>
          <w:delText xml:space="preserve"> </w:delText>
        </w:r>
        <w:r>
          <w:rPr>
            <w:rFonts w:ascii="NewsGotT" w:hAnsi="NewsGotT" w:cs="NewsGotT"/>
          </w:rPr>
          <w:delText>de que la  denominación no figure en castellano, se</w:delText>
        </w:r>
        <w:r>
          <w:rPr>
            <w:rFonts w:ascii="NewsGotT" w:hAnsi="NewsGotT" w:cs="NewsGotT"/>
          </w:rPr>
          <w:delText xml:space="preserve"> adjuntará, en el momento de la inscripción, un certificado,  firmado por la misma persona que presenta la solicitud, en el que expondrá su traducción al castellano. </w:delText>
        </w:r>
        <w:r>
          <w:rPr>
            <w:rFonts w:ascii="NewsGotT" w:hAnsi="NewsGotT" w:cs="NewsGotT"/>
            <w:u w:val="single"/>
          </w:rPr>
          <w:delText>Dicha traducción no formará parte de la denominación de la asociación</w:delText>
        </w:r>
        <w:r>
          <w:rPr>
            <w:rFonts w:ascii="NewsGotT" w:hAnsi="NewsGotT" w:cs="NewsGotT"/>
          </w:rPr>
          <w:delText>. En todo caso, las d</w:delText>
        </w:r>
        <w:r>
          <w:rPr>
            <w:rFonts w:ascii="NewsGotT" w:hAnsi="NewsGotT" w:cs="NewsGotT"/>
          </w:rPr>
          <w:delText xml:space="preserve">enominaciones deberán estar formadas con letras del alfabeto latino y, de incluir cifras, éstas sólo podrán expresarse en números arábigos o romanos. </w:delText>
        </w:r>
      </w:del>
    </w:p>
    <w:p w14:paraId="7F443CA6" w14:textId="77777777" w:rsidR="00000000" w:rsidRDefault="007852A4">
      <w:pPr>
        <w:pStyle w:val="Textonotapie"/>
        <w:jc w:val="both"/>
        <w:rPr>
          <w:del w:id="18" w:author="carmenJara" w:date="2018-10-29T20:16:00Z"/>
          <w:rFonts w:ascii="NewsGotT" w:hAnsi="NewsGotT" w:cs="NewsGotT"/>
          <w:color w:val="FF0000"/>
        </w:rPr>
      </w:pPr>
    </w:p>
  </w:footnote>
  <w:footnote w:id="4">
    <w:p w14:paraId="70C4B390" w14:textId="77777777" w:rsidR="00000000" w:rsidRDefault="007852A4">
      <w:pPr>
        <w:pStyle w:val="Textonotapie"/>
        <w:jc w:val="both"/>
        <w:rPr>
          <w:del w:id="35" w:author="carmenJara" w:date="2018-10-29T20:16:00Z"/>
        </w:rPr>
      </w:pPr>
      <w:del w:id="36"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(Local, Comarcal, Provincial, Regional).</w:delText>
        </w:r>
      </w:del>
    </w:p>
  </w:footnote>
  <w:footnote w:id="5">
    <w:p w14:paraId="642C7792" w14:textId="77777777" w:rsidR="00000000" w:rsidRDefault="007852A4">
      <w:pPr>
        <w:pStyle w:val="Textonotapie"/>
        <w:jc w:val="both"/>
        <w:rPr>
          <w:del w:id="39" w:author="carmenJara" w:date="2018-10-29T20:16:00Z"/>
        </w:rPr>
      </w:pPr>
      <w:del w:id="40"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Cuando la Asociación no se constituya por tiempo indefin</w:delText>
        </w:r>
        <w:r>
          <w:rPr>
            <w:rFonts w:ascii="NewsGotT" w:hAnsi="NewsGotT" w:cs="NewsGotT"/>
          </w:rPr>
          <w:delText>ido, habrá que indicar el plazo de duración.</w:delText>
        </w:r>
      </w:del>
    </w:p>
  </w:footnote>
  <w:footnote w:id="6">
    <w:p w14:paraId="6212AB93" w14:textId="77777777" w:rsidR="00000000" w:rsidRDefault="007852A4">
      <w:pPr>
        <w:pStyle w:val="Textonotapie"/>
        <w:jc w:val="both"/>
        <w:rPr>
          <w:del w:id="43" w:author="carmenJara" w:date="2018-10-29T20:16:00Z"/>
          <w:rFonts w:ascii="NewsGotT" w:hAnsi="NewsGotT" w:cs="NewsGotT"/>
        </w:rPr>
      </w:pPr>
      <w:del w:id="44"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Los fines y actividades deberán expresarse de forma precisa, sin que quepa utilizar expresiones como “y cualesquiera otros”, “etc.”, puntos suspensivos o cualquier otra forma genérica.</w:delText>
        </w:r>
      </w:del>
    </w:p>
    <w:p w14:paraId="014CFE86" w14:textId="77777777" w:rsidR="00000000" w:rsidRDefault="007852A4">
      <w:pPr>
        <w:pStyle w:val="Textonotapie"/>
        <w:jc w:val="both"/>
        <w:rPr>
          <w:del w:id="45" w:author="carmenJara" w:date="2018-10-29T20:16:00Z"/>
          <w:rFonts w:ascii="NewsGotT" w:hAnsi="NewsGotT" w:cs="NewsGotT"/>
        </w:rPr>
      </w:pPr>
      <w:del w:id="46" w:author="carmenJara" w:date="2018-10-29T20:16:00Z">
        <w:r>
          <w:rPr>
            <w:rFonts w:ascii="NewsGotT" w:hAnsi="NewsGotT" w:cs="NewsGotT"/>
          </w:rPr>
          <w:tab/>
          <w:delText>Si la Asociación es de</w:delText>
        </w:r>
        <w:r>
          <w:rPr>
            <w:rFonts w:ascii="NewsGotT" w:hAnsi="NewsGotT" w:cs="NewsGotT"/>
          </w:rPr>
          <w:delText xml:space="preserve"> Mujeres, y va a participar en convocatorias de subvenciones del Instituto Andaluz de la Mujer, deberán incluirse entre sus fines los de </w:delText>
        </w:r>
        <w:r>
          <w:rPr>
            <w:rFonts w:ascii="NewsGotT" w:hAnsi="NewsGotT" w:cs="NewsGotT"/>
            <w:i/>
          </w:rPr>
          <w:delText xml:space="preserve">“Promover la igualdad de oportunidades entre hombre y mujeres” </w:delText>
        </w:r>
        <w:r>
          <w:rPr>
            <w:rFonts w:ascii="NewsGotT" w:hAnsi="NewsGotT" w:cs="NewsGotT"/>
          </w:rPr>
          <w:delText>y</w:delText>
        </w:r>
        <w:r>
          <w:rPr>
            <w:rFonts w:ascii="NewsGotT" w:hAnsi="NewsGotT" w:cs="NewsGotT"/>
            <w:i/>
          </w:rPr>
          <w:delText xml:space="preserve"> “Promover la participación y presencia de la mujer en </w:delText>
        </w:r>
        <w:r>
          <w:rPr>
            <w:rFonts w:ascii="NewsGotT" w:hAnsi="NewsGotT" w:cs="NewsGotT"/>
            <w:i/>
          </w:rPr>
          <w:delText>la vida política, económica, cultural y social”.</w:delText>
        </w:r>
      </w:del>
    </w:p>
    <w:p w14:paraId="01CCFF2D" w14:textId="77777777" w:rsidR="00000000" w:rsidRDefault="007852A4">
      <w:pPr>
        <w:pStyle w:val="Textonotapie"/>
        <w:jc w:val="both"/>
        <w:rPr>
          <w:del w:id="47" w:author="carmenJara" w:date="2018-10-29T20:16:00Z"/>
        </w:rPr>
      </w:pPr>
      <w:del w:id="48" w:author="carmenJara" w:date="2018-10-29T20:16:00Z">
        <w:r>
          <w:rPr>
            <w:rFonts w:ascii="NewsGotT" w:hAnsi="NewsGotT" w:cs="NewsGotT"/>
          </w:rPr>
          <w:tab/>
          <w:delText>Si la Asociación es de Cooperación Internacional para el Desarrollo a las que se refiere el artículo 17 de la Ley 14/2003, de 22 de diciembre, de Cooperación Internacional para el Desarrollo, deberá incluir</w:delText>
        </w:r>
        <w:r>
          <w:rPr>
            <w:rFonts w:ascii="NewsGotT" w:hAnsi="NewsGotT" w:cs="NewsGotT"/>
          </w:rPr>
          <w:delText xml:space="preserve"> entre sus fines </w:delText>
        </w:r>
        <w:r>
          <w:rPr>
            <w:rFonts w:ascii="NewsGotT" w:hAnsi="NewsGotT" w:cs="NewsGotT"/>
            <w:i/>
          </w:rPr>
          <w:delText>“la realización de actividades de cooperación internacional para el desarrollo”</w:delText>
        </w:r>
      </w:del>
    </w:p>
  </w:footnote>
  <w:footnote w:id="7">
    <w:p w14:paraId="06C1EBA9" w14:textId="77777777" w:rsidR="00000000" w:rsidRDefault="007852A4">
      <w:pPr>
        <w:pStyle w:val="Textonotapie"/>
        <w:jc w:val="both"/>
        <w:rPr>
          <w:del w:id="94" w:author="carmenJara" w:date="2018-10-29T20:16:00Z"/>
          <w:rFonts w:ascii="NewsGotT" w:hAnsi="NewsGotT" w:cs="NewsGotT"/>
        </w:rPr>
      </w:pPr>
      <w:del w:id="95"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Si bien la Ley de Asociaciones vigente no determina el número mínimo de miembros de la Junta Directiva, se recomienda, por aplicación analógica de la normat</w:delText>
        </w:r>
        <w:r>
          <w:rPr>
            <w:rFonts w:ascii="NewsGotT" w:hAnsi="NewsGotT" w:cs="NewsGotT"/>
          </w:rPr>
          <w:delText>iva correspondiente a los órganos de gobierno de las fundaciones, que se componga, al menos, de tres miembros, al tratarse de un órgano colegiado.</w:delText>
        </w:r>
      </w:del>
    </w:p>
    <w:p w14:paraId="587A5490" w14:textId="77777777" w:rsidR="00000000" w:rsidRDefault="007852A4">
      <w:pPr>
        <w:pStyle w:val="Textonotapie"/>
        <w:jc w:val="both"/>
        <w:rPr>
          <w:del w:id="96" w:author="carmenJara" w:date="2018-10-29T20:16:00Z"/>
        </w:rPr>
      </w:pPr>
      <w:del w:id="97" w:author="carmenJara" w:date="2018-10-29T20:16:00Z">
        <w:r>
          <w:rPr>
            <w:rFonts w:ascii="NewsGotT" w:hAnsi="NewsGotT" w:cs="NewsGotT"/>
          </w:rPr>
          <w:tab/>
          <w:delText xml:space="preserve">Sólo podrán formar parte de la Junta Directiva las personas asociadas. </w:delText>
        </w:r>
      </w:del>
    </w:p>
  </w:footnote>
  <w:footnote w:id="8">
    <w:p w14:paraId="337BDC85" w14:textId="77777777" w:rsidR="00000000" w:rsidRDefault="007852A4">
      <w:pPr>
        <w:pStyle w:val="Textonotapie"/>
        <w:jc w:val="both"/>
        <w:rPr>
          <w:del w:id="104" w:author="carmenJara" w:date="2018-10-29T20:16:00Z"/>
          <w:rFonts w:ascii="NewsGotT" w:hAnsi="NewsGotT" w:cs="NewsGotT"/>
        </w:rPr>
      </w:pPr>
      <w:del w:id="105" w:author="carmenJara" w:date="2018-10-29T20:16:00Z">
        <w:r>
          <w:rPr>
            <w:rStyle w:val="Caracteresdenotaalpie"/>
            <w:rFonts w:ascii="NewsGotT" w:hAnsi="NewsGotT"/>
          </w:rPr>
          <w:footnoteRef/>
        </w:r>
        <w:r>
          <w:tab/>
          <w:delText xml:space="preserve"> </w:delText>
        </w:r>
        <w:r>
          <w:rPr>
            <w:rFonts w:ascii="NewsGotT" w:hAnsi="NewsGotT" w:cs="NewsGotT"/>
          </w:rPr>
          <w:delText xml:space="preserve">De acuerdo con lo establecido en </w:delText>
        </w:r>
        <w:r>
          <w:rPr>
            <w:rFonts w:ascii="NewsGotT" w:hAnsi="NewsGotT" w:cs="NewsGotT"/>
          </w:rPr>
          <w:delText xml:space="preserve">el artículo 7.1h) de la Ley Orgánica 1/2002, de 22 de marzo, reguladora del Derecho de Asociación, los estatutos deben establecer la composición del órgano de representación (número exacto de sus miembros, </w:delText>
        </w:r>
        <w:r>
          <w:rPr>
            <w:rFonts w:ascii="NewsGotT" w:hAnsi="NewsGotT" w:cs="NewsGotT"/>
            <w:u w:val="single"/>
          </w:rPr>
          <w:delText>con un mínimo de tres personas)</w:delText>
        </w:r>
        <w:r>
          <w:rPr>
            <w:rFonts w:ascii="NewsGotT" w:hAnsi="NewsGotT" w:cs="NewsGotT"/>
          </w:rPr>
          <w:delText xml:space="preserve">. </w:delText>
        </w:r>
        <w:r>
          <w:rPr>
            <w:rFonts w:ascii="NewsGotT" w:hAnsi="NewsGotT" w:cs="NewsGotT"/>
            <w:u w:val="single"/>
          </w:rPr>
          <w:delText>Los cargos de Pre</w:delText>
        </w:r>
        <w:r>
          <w:rPr>
            <w:rFonts w:ascii="NewsGotT" w:hAnsi="NewsGotT" w:cs="NewsGotT"/>
            <w:u w:val="single"/>
          </w:rPr>
          <w:delText>sidente/a y Secretario/a son obligatorios, así como de la persona que sustituirá al Presidente/a en caso de ausencia o enfermedad</w:delText>
        </w:r>
        <w:r>
          <w:rPr>
            <w:rFonts w:ascii="NewsGotT" w:hAnsi="NewsGotT" w:cs="NewsGotT"/>
          </w:rPr>
          <w:delText>; si no se designara expresamente el cargo de TESORERO, las funciones asignadas a éste serán desempeñadas por la Secretaría, en</w:delText>
        </w:r>
        <w:r>
          <w:rPr>
            <w:rFonts w:ascii="NewsGotT" w:hAnsi="NewsGotT" w:cs="NewsGotT"/>
          </w:rPr>
          <w:delText xml:space="preserve"> cuyo supuesto el cargo será de Secretaría/Tesorería.</w:delText>
        </w:r>
      </w:del>
    </w:p>
    <w:p w14:paraId="31C7A911" w14:textId="77777777" w:rsidR="00000000" w:rsidRDefault="007852A4">
      <w:pPr>
        <w:pStyle w:val="Textonotapie"/>
        <w:jc w:val="both"/>
        <w:rPr>
          <w:del w:id="106" w:author="carmenJara" w:date="2018-10-29T20:16:00Z"/>
        </w:rPr>
      </w:pPr>
      <w:del w:id="107" w:author="carmenJara" w:date="2018-10-29T20:16:00Z">
        <w:r>
          <w:rPr>
            <w:rFonts w:ascii="NewsGotT" w:hAnsi="NewsGotT" w:cs="NewsGotT"/>
          </w:rPr>
          <w:tab/>
          <w:delText>Para ser miembro de la Junta Directiva es necesario ser mayor de edad, estar en pleno uso de los derechos civiles y no estar incurso en los motivos de incompatibilidad establecidos en la legislación vi</w:delText>
        </w:r>
        <w:r>
          <w:rPr>
            <w:rFonts w:ascii="NewsGotT" w:hAnsi="NewsGotT" w:cs="NewsGotT"/>
          </w:rPr>
          <w:delText>gente (art.11.4 L.O. 1/2002).</w:delText>
        </w:r>
      </w:del>
    </w:p>
  </w:footnote>
  <w:footnote w:id="9">
    <w:p w14:paraId="5B9C6FE2" w14:textId="77777777" w:rsidR="00000000" w:rsidRDefault="007852A4">
      <w:pPr>
        <w:pStyle w:val="Textonotapie"/>
        <w:jc w:val="both"/>
        <w:rPr>
          <w:del w:id="115" w:author="carmenJara" w:date="2018-10-29T20:16:00Z"/>
        </w:rPr>
      </w:pPr>
      <w:del w:id="116"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El ejercicio del derecho al sufragio pasivo puede establecerse en forma individual, o colectiva por listas -abiertas o cerradas-</w:delText>
        </w:r>
      </w:del>
    </w:p>
  </w:footnote>
  <w:footnote w:id="10">
    <w:p w14:paraId="0C2C522E" w14:textId="77777777" w:rsidR="00000000" w:rsidRDefault="007852A4">
      <w:pPr>
        <w:pStyle w:val="Textonotapie"/>
        <w:jc w:val="both"/>
        <w:rPr>
          <w:del w:id="127" w:author="carmenJara" w:date="2018-10-29T20:16:00Z"/>
        </w:rPr>
      </w:pPr>
      <w:del w:id="128" w:author="carmenJara" w:date="2018-10-29T20:16:00Z">
        <w:r>
          <w:rPr>
            <w:rStyle w:val="Caracteresdenotaalpie"/>
            <w:rFonts w:ascii="NewsGotT" w:hAnsi="NewsGotT"/>
          </w:rPr>
          <w:footnoteRef/>
        </w:r>
        <w:r>
          <w:rPr>
            <w:rFonts w:ascii="NewsGotT" w:hAnsi="NewsGotT" w:cs="NewsGotT"/>
            <w:sz w:val="16"/>
          </w:rPr>
          <w:tab/>
          <w:delText xml:space="preserve"> </w:delText>
        </w:r>
        <w:r>
          <w:rPr>
            <w:rFonts w:ascii="NewsGotT" w:hAnsi="NewsGotT" w:cs="NewsGotT"/>
          </w:rPr>
          <w:delText>En el supuesto de que los miembros de la Junta Directiva perciban retribuciones por el ejer</w:delText>
        </w:r>
        <w:r>
          <w:rPr>
            <w:rFonts w:ascii="NewsGotT" w:hAnsi="NewsGotT" w:cs="NewsGotT"/>
          </w:rPr>
          <w:delText>cicio del cargo, deberá constar expresamente en el presente artículo y en las cuentas anuales aprobadas por la Asamblea General.</w:delText>
        </w:r>
      </w:del>
    </w:p>
  </w:footnote>
  <w:footnote w:id="11">
    <w:p w14:paraId="4FB995DE" w14:textId="77777777" w:rsidR="00000000" w:rsidRDefault="007852A4">
      <w:pPr>
        <w:pStyle w:val="Textonotapie"/>
        <w:rPr>
          <w:del w:id="130" w:author="carmenJara" w:date="2018-10-29T20:16:00Z"/>
        </w:rPr>
      </w:pPr>
      <w:del w:id="131" w:author="carmenJara" w:date="2018-10-29T20:16:00Z">
        <w:r>
          <w:rPr>
            <w:rStyle w:val="Caracteresdenotaalpie"/>
            <w:rFonts w:ascii="NewsGotT" w:hAnsi="NewsGotT"/>
          </w:rPr>
          <w:footnoteRef/>
        </w:r>
        <w:r>
          <w:tab/>
          <w:delText xml:space="preserve"> </w:delText>
        </w:r>
        <w:r>
          <w:rPr>
            <w:rFonts w:ascii="NewsGotT" w:hAnsi="NewsGotT" w:cs="NewsGotT"/>
            <w:sz w:val="18"/>
          </w:rPr>
          <w:delText>De conformidad con lo que dispone el artículo 14.1 de la Ley Orgánica 1/2002, de 22 de marzo, reguladora del Derecho de Asoc</w:delText>
        </w:r>
        <w:r>
          <w:rPr>
            <w:rFonts w:ascii="NewsGotT" w:hAnsi="NewsGotT" w:cs="NewsGotT"/>
            <w:sz w:val="18"/>
          </w:rPr>
          <w:delText>iación y el artículo 5 de la Ley 4/2006, de 23 de junio, de Asociaciones de Andalucía.</w:delText>
        </w:r>
      </w:del>
    </w:p>
  </w:footnote>
  <w:footnote w:id="12">
    <w:p w14:paraId="19E331E5" w14:textId="77777777" w:rsidR="00000000" w:rsidRDefault="007852A4">
      <w:pPr>
        <w:pStyle w:val="Textonotapie"/>
        <w:jc w:val="both"/>
        <w:rPr>
          <w:del w:id="133" w:author="carmenJara" w:date="2018-10-29T20:16:00Z"/>
        </w:rPr>
      </w:pPr>
      <w:del w:id="134"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El nombramiento de los socios de honor corresponderá a la Junta Directiva o Asamblea General, según dispongan los Estatutos.</w:delText>
        </w:r>
      </w:del>
    </w:p>
  </w:footnote>
  <w:footnote w:id="13">
    <w:p w14:paraId="1635BE35" w14:textId="77777777" w:rsidR="00000000" w:rsidRDefault="007852A4">
      <w:pPr>
        <w:pStyle w:val="Textonotapie"/>
        <w:rPr>
          <w:del w:id="136" w:author="carmenJara" w:date="2018-10-29T20:16:00Z"/>
        </w:rPr>
      </w:pPr>
      <w:del w:id="137" w:author="carmenJara" w:date="2018-10-29T20:16:00Z">
        <w:r>
          <w:rPr>
            <w:rStyle w:val="Caracteresdenotaalpie"/>
            <w:rFonts w:ascii="NewsGotT" w:hAnsi="NewsGotT"/>
          </w:rPr>
          <w:footnoteRef/>
        </w:r>
        <w:r>
          <w:tab/>
          <w:delText xml:space="preserve"> </w:delText>
        </w:r>
        <w:r>
          <w:rPr>
            <w:rFonts w:ascii="NewsGotT" w:hAnsi="NewsGotT" w:cs="NewsGotT"/>
            <w:sz w:val="18"/>
          </w:rPr>
          <w:delText>De conformidad con lo que dispone el a</w:delText>
        </w:r>
        <w:r>
          <w:rPr>
            <w:rFonts w:ascii="NewsGotT" w:hAnsi="NewsGotT" w:cs="NewsGotT"/>
            <w:sz w:val="18"/>
          </w:rPr>
          <w:delText>rtículo 14.1 de la Ley Orgánica 1/2002, de 22 de marzo, reguladora del Derecho de Asociación y el artículo 5 de la Ley 4/2006, de 23 de junio, de Asociaciones de Andalucía.</w:delText>
        </w:r>
      </w:del>
    </w:p>
  </w:footnote>
  <w:footnote w:id="14">
    <w:p w14:paraId="60FFDF09" w14:textId="77777777" w:rsidR="00000000" w:rsidRDefault="007852A4">
      <w:pPr>
        <w:pStyle w:val="Textonotapie"/>
        <w:jc w:val="both"/>
        <w:rPr>
          <w:del w:id="139" w:author="carmenJara" w:date="2018-10-29T20:16:00Z"/>
        </w:rPr>
      </w:pPr>
      <w:del w:id="140"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El ejercicio del derecho de asociación es libre. No obstante lo anterior, podrán</w:delText>
        </w:r>
        <w:r>
          <w:rPr>
            <w:rFonts w:ascii="NewsGotT" w:hAnsi="NewsGotT" w:cs="NewsGotT"/>
          </w:rPr>
          <w:delText xml:space="preserve"> establecerse condiciones o requisitos para acceder a dicha condición, en condiciones de igualdad.</w:delText>
        </w:r>
      </w:del>
    </w:p>
  </w:footnote>
  <w:footnote w:id="15">
    <w:p w14:paraId="2819A2F9" w14:textId="77777777" w:rsidR="00000000" w:rsidRDefault="007852A4">
      <w:pPr>
        <w:pStyle w:val="Textonotapie"/>
        <w:jc w:val="both"/>
        <w:rPr>
          <w:del w:id="185" w:author="carmenJara" w:date="2018-10-29T20:16:00Z"/>
        </w:rPr>
      </w:pPr>
      <w:del w:id="186"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Si el patrimonio consistiere en bienes o derechos, será necesario relacionarlo en el citado artículo, expresando, seguidamente, su valor económico en euro</w:delText>
        </w:r>
        <w:r>
          <w:rPr>
            <w:rFonts w:ascii="NewsGotT" w:hAnsi="NewsGotT" w:cs="NewsGotT"/>
          </w:rPr>
          <w:delText>s.</w:delText>
        </w:r>
      </w:del>
    </w:p>
  </w:footnote>
  <w:footnote w:id="16">
    <w:p w14:paraId="3EED7039" w14:textId="77777777" w:rsidR="00000000" w:rsidRDefault="007852A4">
      <w:pPr>
        <w:jc w:val="both"/>
        <w:rPr>
          <w:del w:id="190" w:author="carmenJara" w:date="2018-10-29T20:16:00Z"/>
        </w:rPr>
      </w:pPr>
      <w:del w:id="191" w:author="carmenJara" w:date="2018-10-29T20:16:00Z">
        <w:r>
          <w:rPr>
            <w:rStyle w:val="Caracteresdenotaalpie"/>
            <w:rFonts w:ascii="NewsGotT" w:hAnsi="NewsGotT"/>
          </w:rPr>
          <w:footnoteRef/>
        </w:r>
        <w:r>
          <w:rPr>
            <w:rFonts w:ascii="NewsGotT" w:hAnsi="NewsGotT" w:cs="NewsGotT"/>
          </w:rPr>
          <w:tab/>
          <w:delText xml:space="preserve"> </w:delText>
        </w:r>
        <w:r>
          <w:rPr>
            <w:rFonts w:ascii="NewsGotT" w:hAnsi="NewsGotT" w:cs="NewsGotT"/>
          </w:rPr>
          <w:delText>De conformidad con lo que dispone el artículo 14.1 de la Ley Orgánica 1/2002, de 22 de marzo, reguladora del Derecho de Asociación, y el artículo 5.1 de la Ley 4/2006, de 23 de junio, de Asociaciones de Andalucía.</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BD927" w14:textId="77777777" w:rsidR="00365C1E" w:rsidRDefault="00365C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1065"/>
        </w:tabs>
        <w:ind w:left="1065" w:hanging="360"/>
      </w:pPr>
      <w:rPr>
        <w:rFonts w:hint="default"/>
      </w:rPr>
    </w:lvl>
  </w:abstractNum>
  <w:abstractNum w:abstractNumId="2">
    <w:nsid w:val="00000003"/>
    <w:multiLevelType w:val="singleLevel"/>
    <w:tmpl w:val="00000003"/>
    <w:name w:val="WW8Num2"/>
    <w:lvl w:ilvl="0">
      <w:start w:val="1"/>
      <w:numFmt w:val="lowerLetter"/>
      <w:lvlText w:val="%1)"/>
      <w:lvlJc w:val="left"/>
      <w:pPr>
        <w:tabs>
          <w:tab w:val="num" w:pos="1068"/>
        </w:tabs>
        <w:ind w:left="1068" w:hanging="360"/>
      </w:pPr>
      <w:rPr>
        <w:rFonts w:hint="default"/>
      </w:rPr>
    </w:lvl>
  </w:abstractNum>
  <w:abstractNum w:abstractNumId="3">
    <w:nsid w:val="00000004"/>
    <w:multiLevelType w:val="singleLevel"/>
    <w:tmpl w:val="00000004"/>
    <w:name w:val="WW8Num3"/>
    <w:lvl w:ilvl="0">
      <w:start w:val="1"/>
      <w:numFmt w:val="lowerLetter"/>
      <w:lvlText w:val="%1)"/>
      <w:lvlJc w:val="left"/>
      <w:pPr>
        <w:tabs>
          <w:tab w:val="num" w:pos="360"/>
        </w:tabs>
        <w:ind w:left="360" w:hanging="360"/>
      </w:pPr>
      <w:rPr>
        <w:rFonts w:ascii="NewsGotT" w:hAnsi="NewsGotT" w:cs="NewsGotT"/>
        <w:sz w:val="24"/>
      </w:rPr>
    </w:lvl>
  </w:abstractNum>
  <w:abstractNum w:abstractNumId="4">
    <w:nsid w:val="3F4275E3"/>
    <w:multiLevelType w:val="hybridMultilevel"/>
    <w:tmpl w:val="7326DCAA"/>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B583F"/>
    <w:rsid w:val="00087722"/>
    <w:rsid w:val="00087E9D"/>
    <w:rsid w:val="000E03E3"/>
    <w:rsid w:val="001808A1"/>
    <w:rsid w:val="002E7AE6"/>
    <w:rsid w:val="00365C1E"/>
    <w:rsid w:val="003B583F"/>
    <w:rsid w:val="00410674"/>
    <w:rsid w:val="00511063"/>
    <w:rsid w:val="007852A4"/>
    <w:rsid w:val="00785611"/>
    <w:rsid w:val="007F000B"/>
    <w:rsid w:val="00B65130"/>
    <w:rsid w:val="00C32A38"/>
    <w:rsid w:val="00C8466F"/>
    <w:rsid w:val="00CC1F03"/>
    <w:rsid w:val="00DD25F8"/>
    <w:rsid w:val="00E21CC5"/>
    <w:rsid w:val="00EA4DC1"/>
    <w:rsid w:val="00EE566F"/>
    <w:rsid w:val="00F44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_tradnl" w:eastAsia="ar-SA"/>
    </w:rPr>
  </w:style>
  <w:style w:type="paragraph" w:styleId="Ttulo1">
    <w:name w:val="heading 1"/>
    <w:basedOn w:val="Normal"/>
    <w:next w:val="Normal"/>
    <w:qFormat/>
    <w:pPr>
      <w:keepNext/>
      <w:numPr>
        <w:numId w:val="1"/>
      </w:numPr>
      <w:jc w:val="center"/>
      <w:outlineLvl w:val="0"/>
    </w:pPr>
    <w:rPr>
      <w:sz w:val="24"/>
    </w:rPr>
  </w:style>
  <w:style w:type="paragraph" w:styleId="Ttulo2">
    <w:name w:val="heading 2"/>
    <w:basedOn w:val="Normal"/>
    <w:next w:val="Normal"/>
    <w:qFormat/>
    <w:pPr>
      <w:keepNext/>
      <w:numPr>
        <w:ilvl w:val="1"/>
        <w:numId w:val="1"/>
      </w:numPr>
      <w:jc w:val="center"/>
      <w:outlineLvl w:val="1"/>
    </w:pPr>
    <w:rPr>
      <w:b/>
      <w:sz w:val="24"/>
    </w:rPr>
  </w:style>
  <w:style w:type="paragraph" w:styleId="Ttulo3">
    <w:name w:val="heading 3"/>
    <w:basedOn w:val="Normal"/>
    <w:next w:val="Normal"/>
    <w:qFormat/>
    <w:pPr>
      <w:keepNext/>
      <w:numPr>
        <w:ilvl w:val="2"/>
        <w:numId w:val="1"/>
      </w:numPr>
      <w:jc w:val="both"/>
      <w:outlineLvl w:val="2"/>
    </w:pPr>
    <w:rPr>
      <w:rFonts w:ascii="NewsGotT" w:hAnsi="NewsGotT" w:cs="NewsGotT"/>
      <w:b/>
      <w:sz w:val="24"/>
    </w:rPr>
  </w:style>
  <w:style w:type="paragraph" w:styleId="Ttulo4">
    <w:name w:val="heading 4"/>
    <w:basedOn w:val="Normal"/>
    <w:next w:val="Normal"/>
    <w:qFormat/>
    <w:pPr>
      <w:keepNext/>
      <w:numPr>
        <w:ilvl w:val="3"/>
        <w:numId w:val="1"/>
      </w:numPr>
      <w:ind w:left="2124" w:firstLine="708"/>
      <w:jc w:val="both"/>
      <w:outlineLvl w:val="3"/>
    </w:pPr>
    <w:rPr>
      <w:rFonts w:ascii="NewsGotT" w:hAnsi="NewsGotT" w:cs="NewsGotT"/>
      <w:b/>
      <w:sz w:val="24"/>
    </w:rPr>
  </w:style>
  <w:style w:type="paragraph" w:styleId="Ttulo5">
    <w:name w:val="heading 5"/>
    <w:basedOn w:val="Normal"/>
    <w:next w:val="Normal"/>
    <w:qFormat/>
    <w:pPr>
      <w:keepNext/>
      <w:numPr>
        <w:ilvl w:val="4"/>
        <w:numId w:val="1"/>
      </w:numPr>
      <w:jc w:val="both"/>
      <w:outlineLvl w:val="4"/>
    </w:pPr>
    <w:rPr>
      <w:rFonts w:ascii="NewsGotT" w:hAnsi="NewsGotT" w:cs="NewsGotT"/>
      <w:sz w:val="24"/>
    </w:rPr>
  </w:style>
  <w:style w:type="paragraph" w:styleId="Ttulo6">
    <w:name w:val="heading 6"/>
    <w:basedOn w:val="Normal"/>
    <w:next w:val="Normal"/>
    <w:qFormat/>
    <w:pPr>
      <w:keepNext/>
      <w:numPr>
        <w:ilvl w:val="5"/>
        <w:numId w:val="1"/>
      </w:numPr>
      <w:ind w:left="2832" w:firstLine="708"/>
      <w:jc w:val="both"/>
      <w:outlineLvl w:val="5"/>
    </w:pPr>
    <w:rPr>
      <w:rFonts w:ascii="NewsGotT" w:hAnsi="NewsGotT" w:cs="NewsGotT"/>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2z0">
    <w:name w:val="WW8Num2z0"/>
    <w:rPr>
      <w:rFonts w:hint="default"/>
    </w:rPr>
  </w:style>
  <w:style w:type="character" w:customStyle="1" w:styleId="WW8Num3z0">
    <w:name w:val="WW8Num3z0"/>
    <w:rPr>
      <w:rFonts w:ascii="NewsGotT" w:hAnsi="NewsGotT" w:cs="NewsGotT"/>
      <w:sz w:val="24"/>
    </w:rPr>
  </w:style>
  <w:style w:type="character" w:customStyle="1" w:styleId="Fuentedeprrafopredeter1">
    <w:name w:val="Fuente de párrafo predeter.1"/>
  </w:style>
  <w:style w:type="character" w:customStyle="1" w:styleId="Caracteresdenotafinal">
    <w:name w:val="Caracteres de nota final"/>
    <w:rPr>
      <w:vertAlign w:val="superscript"/>
    </w:rPr>
  </w:style>
  <w:style w:type="character" w:customStyle="1" w:styleId="Refdecomentario1">
    <w:name w:val="Ref. de comentario1"/>
    <w:rPr>
      <w:sz w:val="16"/>
    </w:rPr>
  </w:style>
  <w:style w:type="character" w:styleId="Nmerodepgina">
    <w:name w:val="page number"/>
    <w:basedOn w:val="Fuentedeprrafopredeter1"/>
  </w:style>
  <w:style w:type="character" w:customStyle="1" w:styleId="Caracteresdenotaalpie">
    <w:name w:val="Caracteres de nota al pie"/>
    <w:rPr>
      <w:vertAlign w:val="superscript"/>
    </w:rPr>
  </w:style>
  <w:style w:type="character" w:styleId="Textoennegrita">
    <w:name w:val="Strong"/>
    <w:qFormat/>
    <w:rPr>
      <w:b/>
      <w:bCs/>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sz w:val="24"/>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notaalfinal">
    <w:name w:val="endnote text"/>
    <w:basedOn w:val="Normal"/>
  </w:style>
  <w:style w:type="paragraph" w:customStyle="1" w:styleId="Textocomentario1">
    <w:name w:val="Texto comentario1"/>
    <w:basedOn w:val="Normal"/>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Textoindependiente21">
    <w:name w:val="Texto independiente 21"/>
    <w:basedOn w:val="Normal"/>
    <w:pPr>
      <w:jc w:val="both"/>
    </w:pPr>
    <w:rPr>
      <w:i/>
      <w:sz w:val="24"/>
    </w:rPr>
  </w:style>
  <w:style w:type="paragraph" w:styleId="Sangradetextonormal">
    <w:name w:val="Body Text Indent"/>
    <w:basedOn w:val="Normal"/>
    <w:pPr>
      <w:ind w:firstLine="708"/>
      <w:jc w:val="both"/>
    </w:pPr>
    <w:rPr>
      <w:i/>
      <w:sz w:val="24"/>
    </w:rPr>
  </w:style>
  <w:style w:type="paragraph" w:styleId="Textonotapie">
    <w:name w:val="footnote text"/>
    <w:basedOn w:val="Normal"/>
  </w:style>
  <w:style w:type="paragraph" w:customStyle="1" w:styleId="Textoindependiente31">
    <w:name w:val="Texto independiente 31"/>
    <w:basedOn w:val="Normal"/>
    <w:pPr>
      <w:spacing w:before="240"/>
      <w:jc w:val="both"/>
    </w:pPr>
    <w:rPr>
      <w:rFonts w:ascii="NewsGotT" w:hAnsi="NewsGotT" w:cs="NewsGotT"/>
    </w:rPr>
  </w:style>
  <w:style w:type="paragraph" w:customStyle="1" w:styleId="Sangra2detindependiente1">
    <w:name w:val="Sangría 2 de t. independiente1"/>
    <w:basedOn w:val="Normal"/>
    <w:pPr>
      <w:ind w:firstLine="708"/>
      <w:jc w:val="both"/>
    </w:pPr>
    <w:rPr>
      <w:rFonts w:ascii="NewsGotT" w:hAnsi="NewsGotT" w:cs="NewsGotT"/>
      <w:sz w:val="24"/>
    </w:rPr>
  </w:style>
  <w:style w:type="paragraph" w:customStyle="1" w:styleId="Mapadeldocumento1">
    <w:name w:val="Mapa del documento1"/>
    <w:basedOn w:val="Normal"/>
    <w:pPr>
      <w:shd w:val="clear" w:color="auto" w:fill="000080"/>
    </w:pPr>
    <w:rPr>
      <w:rFonts w:ascii="Tahoma" w:hAnsi="Tahoma" w:cs="Tahoma"/>
    </w:rPr>
  </w:style>
  <w:style w:type="paragraph" w:customStyle="1" w:styleId="Contenidodelmarco">
    <w:name w:val="Contenido del marco"/>
    <w:basedOn w:val="Textoindependiente"/>
  </w:style>
  <w:style w:type="paragraph" w:styleId="Textodeglobo">
    <w:name w:val="Balloon Text"/>
    <w:basedOn w:val="Normal"/>
    <w:link w:val="TextodegloboCar"/>
    <w:uiPriority w:val="99"/>
    <w:semiHidden/>
    <w:unhideWhenUsed/>
    <w:rsid w:val="00365C1E"/>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C1E"/>
    <w:rPr>
      <w:rFonts w:ascii="Tahoma" w:hAnsi="Tahoma" w:cs="Tahoma"/>
      <w:sz w:val="16"/>
      <w:szCs w:val="16"/>
      <w:lang w:val="es-ES_tradnl" w:eastAsia="ar-SA"/>
    </w:rPr>
  </w:style>
  <w:style w:type="paragraph" w:styleId="Revisin">
    <w:name w:val="Revision"/>
    <w:hidden/>
    <w:uiPriority w:val="99"/>
    <w:semiHidden/>
    <w:rsid w:val="00365C1E"/>
    <w:rPr>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_tradnl" w:eastAsia="ar-SA"/>
    </w:rPr>
  </w:style>
  <w:style w:type="paragraph" w:styleId="Ttulo1">
    <w:name w:val="heading 1"/>
    <w:basedOn w:val="Normal"/>
    <w:next w:val="Normal"/>
    <w:qFormat/>
    <w:pPr>
      <w:keepNext/>
      <w:numPr>
        <w:numId w:val="1"/>
      </w:numPr>
      <w:jc w:val="center"/>
      <w:outlineLvl w:val="0"/>
    </w:pPr>
    <w:rPr>
      <w:sz w:val="24"/>
    </w:rPr>
  </w:style>
  <w:style w:type="paragraph" w:styleId="Ttulo2">
    <w:name w:val="heading 2"/>
    <w:basedOn w:val="Normal"/>
    <w:next w:val="Normal"/>
    <w:qFormat/>
    <w:pPr>
      <w:keepNext/>
      <w:numPr>
        <w:ilvl w:val="1"/>
        <w:numId w:val="1"/>
      </w:numPr>
      <w:jc w:val="center"/>
      <w:outlineLvl w:val="1"/>
    </w:pPr>
    <w:rPr>
      <w:b/>
      <w:sz w:val="24"/>
    </w:rPr>
  </w:style>
  <w:style w:type="paragraph" w:styleId="Ttulo3">
    <w:name w:val="heading 3"/>
    <w:basedOn w:val="Normal"/>
    <w:next w:val="Normal"/>
    <w:qFormat/>
    <w:pPr>
      <w:keepNext/>
      <w:numPr>
        <w:ilvl w:val="2"/>
        <w:numId w:val="1"/>
      </w:numPr>
      <w:jc w:val="both"/>
      <w:outlineLvl w:val="2"/>
    </w:pPr>
    <w:rPr>
      <w:rFonts w:ascii="NewsGotT" w:hAnsi="NewsGotT" w:cs="NewsGotT"/>
      <w:b/>
      <w:sz w:val="24"/>
    </w:rPr>
  </w:style>
  <w:style w:type="paragraph" w:styleId="Ttulo4">
    <w:name w:val="heading 4"/>
    <w:basedOn w:val="Normal"/>
    <w:next w:val="Normal"/>
    <w:qFormat/>
    <w:pPr>
      <w:keepNext/>
      <w:numPr>
        <w:ilvl w:val="3"/>
        <w:numId w:val="1"/>
      </w:numPr>
      <w:ind w:left="2124" w:firstLine="708"/>
      <w:jc w:val="both"/>
      <w:outlineLvl w:val="3"/>
    </w:pPr>
    <w:rPr>
      <w:rFonts w:ascii="NewsGotT" w:hAnsi="NewsGotT" w:cs="NewsGotT"/>
      <w:b/>
      <w:sz w:val="24"/>
    </w:rPr>
  </w:style>
  <w:style w:type="paragraph" w:styleId="Ttulo5">
    <w:name w:val="heading 5"/>
    <w:basedOn w:val="Normal"/>
    <w:next w:val="Normal"/>
    <w:qFormat/>
    <w:pPr>
      <w:keepNext/>
      <w:numPr>
        <w:ilvl w:val="4"/>
        <w:numId w:val="1"/>
      </w:numPr>
      <w:jc w:val="both"/>
      <w:outlineLvl w:val="4"/>
    </w:pPr>
    <w:rPr>
      <w:rFonts w:ascii="NewsGotT" w:hAnsi="NewsGotT" w:cs="NewsGotT"/>
      <w:sz w:val="24"/>
    </w:rPr>
  </w:style>
  <w:style w:type="paragraph" w:styleId="Ttulo6">
    <w:name w:val="heading 6"/>
    <w:basedOn w:val="Normal"/>
    <w:next w:val="Normal"/>
    <w:qFormat/>
    <w:pPr>
      <w:keepNext/>
      <w:numPr>
        <w:ilvl w:val="5"/>
        <w:numId w:val="1"/>
      </w:numPr>
      <w:ind w:left="2832" w:firstLine="708"/>
      <w:jc w:val="both"/>
      <w:outlineLvl w:val="5"/>
    </w:pPr>
    <w:rPr>
      <w:rFonts w:ascii="NewsGotT" w:hAnsi="NewsGotT" w:cs="NewsGotT"/>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2z0">
    <w:name w:val="WW8Num2z0"/>
    <w:rPr>
      <w:rFonts w:hint="default"/>
    </w:rPr>
  </w:style>
  <w:style w:type="character" w:customStyle="1" w:styleId="WW8Num3z0">
    <w:name w:val="WW8Num3z0"/>
    <w:rPr>
      <w:rFonts w:ascii="NewsGotT" w:hAnsi="NewsGotT" w:cs="NewsGotT"/>
      <w:sz w:val="24"/>
    </w:rPr>
  </w:style>
  <w:style w:type="character" w:customStyle="1" w:styleId="Fuentedeprrafopredeter1">
    <w:name w:val="Fuente de párrafo predeter.1"/>
  </w:style>
  <w:style w:type="character" w:customStyle="1" w:styleId="Caracteresdenotafinal">
    <w:name w:val="Caracteres de nota final"/>
    <w:rPr>
      <w:vertAlign w:val="superscript"/>
    </w:rPr>
  </w:style>
  <w:style w:type="character" w:customStyle="1" w:styleId="Refdecomentario1">
    <w:name w:val="Ref. de comentario1"/>
    <w:rPr>
      <w:sz w:val="16"/>
    </w:rPr>
  </w:style>
  <w:style w:type="character" w:styleId="Nmerodepgina">
    <w:name w:val="page number"/>
    <w:basedOn w:val="Fuentedeprrafopredeter1"/>
  </w:style>
  <w:style w:type="character" w:customStyle="1" w:styleId="Caracteresdenotaalpie">
    <w:name w:val="Caracteres de nota al pie"/>
    <w:rPr>
      <w:vertAlign w:val="superscript"/>
    </w:rPr>
  </w:style>
  <w:style w:type="character" w:styleId="Textoennegrita">
    <w:name w:val="Strong"/>
    <w:qFormat/>
    <w:rPr>
      <w:b/>
      <w:bCs/>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sz w:val="24"/>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notaalfinal">
    <w:name w:val="endnote text"/>
    <w:basedOn w:val="Normal"/>
  </w:style>
  <w:style w:type="paragraph" w:customStyle="1" w:styleId="Textocomentario1">
    <w:name w:val="Texto comentario1"/>
    <w:basedOn w:val="Normal"/>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Textoindependiente21">
    <w:name w:val="Texto independiente 21"/>
    <w:basedOn w:val="Normal"/>
    <w:pPr>
      <w:jc w:val="both"/>
    </w:pPr>
    <w:rPr>
      <w:i/>
      <w:sz w:val="24"/>
    </w:rPr>
  </w:style>
  <w:style w:type="paragraph" w:styleId="Sangradetextonormal">
    <w:name w:val="Body Text Indent"/>
    <w:basedOn w:val="Normal"/>
    <w:pPr>
      <w:ind w:firstLine="708"/>
      <w:jc w:val="both"/>
    </w:pPr>
    <w:rPr>
      <w:i/>
      <w:sz w:val="24"/>
    </w:rPr>
  </w:style>
  <w:style w:type="paragraph" w:styleId="Textonotapie">
    <w:name w:val="footnote text"/>
    <w:basedOn w:val="Normal"/>
  </w:style>
  <w:style w:type="paragraph" w:customStyle="1" w:styleId="Textoindependiente31">
    <w:name w:val="Texto independiente 31"/>
    <w:basedOn w:val="Normal"/>
    <w:pPr>
      <w:spacing w:before="240"/>
      <w:jc w:val="both"/>
    </w:pPr>
    <w:rPr>
      <w:rFonts w:ascii="NewsGotT" w:hAnsi="NewsGotT" w:cs="NewsGotT"/>
    </w:rPr>
  </w:style>
  <w:style w:type="paragraph" w:customStyle="1" w:styleId="Sangra2detindependiente1">
    <w:name w:val="Sangría 2 de t. independiente1"/>
    <w:basedOn w:val="Normal"/>
    <w:pPr>
      <w:ind w:firstLine="708"/>
      <w:jc w:val="both"/>
    </w:pPr>
    <w:rPr>
      <w:rFonts w:ascii="NewsGotT" w:hAnsi="NewsGotT" w:cs="NewsGotT"/>
      <w:sz w:val="24"/>
    </w:rPr>
  </w:style>
  <w:style w:type="paragraph" w:customStyle="1" w:styleId="Mapadeldocumento1">
    <w:name w:val="Mapa del documento1"/>
    <w:basedOn w:val="Normal"/>
    <w:pPr>
      <w:shd w:val="clear" w:color="auto" w:fill="000080"/>
    </w:pPr>
    <w:rPr>
      <w:rFonts w:ascii="Tahoma" w:hAnsi="Tahoma" w:cs="Tahoma"/>
    </w:rPr>
  </w:style>
  <w:style w:type="paragraph" w:customStyle="1" w:styleId="Contenidodelmarco">
    <w:name w:val="Contenido del marco"/>
    <w:basedOn w:val="Textoindependiente"/>
  </w:style>
  <w:style w:type="paragraph" w:styleId="Textodeglobo">
    <w:name w:val="Balloon Text"/>
    <w:basedOn w:val="Normal"/>
    <w:link w:val="TextodegloboCar"/>
    <w:uiPriority w:val="99"/>
    <w:semiHidden/>
    <w:unhideWhenUsed/>
    <w:rsid w:val="00365C1E"/>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C1E"/>
    <w:rPr>
      <w:rFonts w:ascii="Tahoma" w:hAnsi="Tahoma" w:cs="Tahoma"/>
      <w:sz w:val="16"/>
      <w:szCs w:val="16"/>
      <w:lang w:val="es-ES_tradnl" w:eastAsia="ar-SA"/>
    </w:rPr>
  </w:style>
  <w:style w:type="paragraph" w:styleId="Revisin">
    <w:name w:val="Revision"/>
    <w:hidden/>
    <w:uiPriority w:val="99"/>
    <w:semiHidden/>
    <w:rsid w:val="00365C1E"/>
    <w:rPr>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6858D-C610-4DC5-8217-736D5139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5500</Words>
  <Characters>30254</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MODELO DE ESTATUTOS</vt:lpstr>
    </vt:vector>
  </TitlesOfParts>
  <Company/>
  <LinksUpToDate>false</LinksUpToDate>
  <CharactersWithSpaces>35683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ESTATUTOS</dc:title>
  <dc:creator>JUNTA DE ANDALUCIA</dc:creator>
  <cp:lastModifiedBy>carmenJara</cp:lastModifiedBy>
  <cp:revision>2</cp:revision>
  <cp:lastPrinted>2002-04-02T07:43:00Z</cp:lastPrinted>
  <dcterms:created xsi:type="dcterms:W3CDTF">2018-10-29T19:42:00Z</dcterms:created>
  <dcterms:modified xsi:type="dcterms:W3CDTF">2018-10-29T19:42:00Z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unto">
    <vt:lpwstr>Modelo estatutos asociacion</vt:lpwstr>
  </property>
  <property fmtid="{D5CDD505-2E9C-101B-9397-08002B2CF9AE}" pid="3" name="Fecha de grabación">
    <vt:filetime>2016-02-18T23:00:00Z</vt:filetime>
  </property>
</Properties>
</file>